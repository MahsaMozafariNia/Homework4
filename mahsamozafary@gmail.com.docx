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media/image4.jpg" ContentType="image/jpeg"/>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9D" w:rsidRPr="001F2F9D" w:rsidRDefault="001F2F9D" w:rsidP="001F2F9D">
      <w:pPr>
        <w:jc w:val="right"/>
        <w:rPr>
          <w:sz w:val="24"/>
          <w:szCs w:val="24"/>
        </w:rPr>
      </w:pPr>
      <w:r w:rsidRPr="001F2F9D">
        <w:rPr>
          <w:sz w:val="24"/>
          <w:szCs w:val="24"/>
        </w:rPr>
        <w:t>d=</w:t>
      </w:r>
      <w:proofErr w:type="gramStart"/>
      <w:r w:rsidRPr="001F2F9D">
        <w:rPr>
          <w:sz w:val="24"/>
          <w:szCs w:val="24"/>
        </w:rPr>
        <w:t>read.csv(</w:t>
      </w:r>
      <w:proofErr w:type="gramEnd"/>
      <w:r w:rsidRPr="001F2F9D">
        <w:rPr>
          <w:sz w:val="24"/>
          <w:szCs w:val="24"/>
        </w:rPr>
        <w:t xml:space="preserve">"D:/Old_Data/math/Data science </w:t>
      </w:r>
      <w:proofErr w:type="spellStart"/>
      <w:r w:rsidRPr="001F2F9D">
        <w:rPr>
          <w:sz w:val="24"/>
          <w:szCs w:val="24"/>
        </w:rPr>
        <w:t>toseeh</w:t>
      </w:r>
      <w:proofErr w:type="spellEnd"/>
      <w:r w:rsidRPr="001F2F9D">
        <w:rPr>
          <w:sz w:val="24"/>
          <w:szCs w:val="24"/>
        </w:rPr>
        <w:t>/Files/bank.csv")</w:t>
      </w:r>
    </w:p>
    <w:p w:rsidR="001F2F9D" w:rsidRDefault="001F2F9D" w:rsidP="001F2F9D">
      <w:pPr>
        <w:jc w:val="right"/>
        <w:rPr>
          <w:sz w:val="24"/>
          <w:szCs w:val="24"/>
          <w:rtl/>
        </w:rPr>
      </w:pPr>
      <w:r w:rsidRPr="001F2F9D">
        <w:rPr>
          <w:sz w:val="24"/>
          <w:szCs w:val="24"/>
        </w:rPr>
        <w:t>summary(d)</w:t>
      </w:r>
    </w:p>
    <w:p w:rsidR="00FC3E59" w:rsidRPr="001F2F9D" w:rsidRDefault="00FC3E59" w:rsidP="001F2F9D">
      <w:pPr>
        <w:jc w:val="right"/>
        <w:rPr>
          <w:sz w:val="24"/>
          <w:szCs w:val="24"/>
          <w:rtl/>
        </w:rPr>
      </w:pPr>
      <w:r>
        <w:rPr>
          <w:rFonts w:hint="cs"/>
          <w:noProof/>
          <w:sz w:val="24"/>
          <w:szCs w:val="24"/>
          <w:rtl/>
        </w:rPr>
        <w:drawing>
          <wp:inline distT="0" distB="0" distL="0" distR="0">
            <wp:extent cx="5731510" cy="220836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d).jpg"/>
                    <pic:cNvPicPr/>
                  </pic:nvPicPr>
                  <pic:blipFill>
                    <a:blip r:embed="rId4">
                      <a:extLst>
                        <a:ext uri="{28A0092B-C50C-407E-A947-70E740481C1C}">
                          <a14:useLocalDpi xmlns:a14="http://schemas.microsoft.com/office/drawing/2010/main" val="0"/>
                        </a:ext>
                      </a:extLst>
                    </a:blip>
                    <a:stretch>
                      <a:fillRect/>
                    </a:stretch>
                  </pic:blipFill>
                  <pic:spPr>
                    <a:xfrm>
                      <a:off x="0" y="0"/>
                      <a:ext cx="5737250" cy="2210573"/>
                    </a:xfrm>
                    <a:prstGeom prst="rect">
                      <a:avLst/>
                    </a:prstGeom>
                  </pic:spPr>
                </pic:pic>
              </a:graphicData>
            </a:graphic>
          </wp:inline>
        </w:drawing>
      </w:r>
    </w:p>
    <w:p w:rsidR="001F2F9D" w:rsidRPr="001F2F9D" w:rsidRDefault="001F2F9D" w:rsidP="001F2F9D">
      <w:pPr>
        <w:rPr>
          <w:sz w:val="24"/>
          <w:szCs w:val="24"/>
          <w:rtl/>
        </w:rPr>
      </w:pPr>
      <w:r>
        <w:rPr>
          <w:rFonts w:hint="cs"/>
          <w:sz w:val="24"/>
          <w:szCs w:val="24"/>
          <w:rtl/>
        </w:rPr>
        <w:t>هدف این ست که کل داده را به دو قسمت داده اموزشی و داده تست تقسیم کنیم. به این منظور 20 درصد داده ها را به طور تصادفی به عنوان داده تست در نظر میگیریم.</w:t>
      </w:r>
    </w:p>
    <w:p w:rsidR="001F2F9D" w:rsidRDefault="001F2F9D" w:rsidP="001F2F9D">
      <w:pPr>
        <w:jc w:val="right"/>
        <w:rPr>
          <w:sz w:val="24"/>
          <w:szCs w:val="24"/>
        </w:rPr>
      </w:pPr>
      <w:r w:rsidRPr="001F2F9D">
        <w:rPr>
          <w:sz w:val="24"/>
          <w:szCs w:val="24"/>
        </w:rPr>
        <w:t>s=sample(</w:t>
      </w:r>
      <w:proofErr w:type="spellStart"/>
      <w:r w:rsidRPr="001F2F9D">
        <w:rPr>
          <w:sz w:val="24"/>
          <w:szCs w:val="24"/>
        </w:rPr>
        <w:t>nrow</w:t>
      </w:r>
      <w:proofErr w:type="spellEnd"/>
      <w:r w:rsidRPr="001F2F9D">
        <w:rPr>
          <w:sz w:val="24"/>
          <w:szCs w:val="24"/>
        </w:rPr>
        <w:t>(d</w:t>
      </w:r>
      <w:proofErr w:type="gramStart"/>
      <w:r w:rsidRPr="001F2F9D">
        <w:rPr>
          <w:sz w:val="24"/>
          <w:szCs w:val="24"/>
        </w:rPr>
        <w:t>),floor</w:t>
      </w:r>
      <w:proofErr w:type="gramEnd"/>
      <w:r w:rsidRPr="001F2F9D">
        <w:rPr>
          <w:sz w:val="24"/>
          <w:szCs w:val="24"/>
        </w:rPr>
        <w:t>(0.2*</w:t>
      </w:r>
      <w:proofErr w:type="spellStart"/>
      <w:r w:rsidRPr="001F2F9D">
        <w:rPr>
          <w:sz w:val="24"/>
          <w:szCs w:val="24"/>
        </w:rPr>
        <w:t>nrow</w:t>
      </w:r>
      <w:proofErr w:type="spellEnd"/>
      <w:r w:rsidRPr="001F2F9D">
        <w:rPr>
          <w:sz w:val="24"/>
          <w:szCs w:val="24"/>
        </w:rPr>
        <w:t>(d)),replace = FALSE)</w:t>
      </w:r>
    </w:p>
    <w:p w:rsidR="001F2F9D" w:rsidRDefault="001F2F9D" w:rsidP="001F2F9D">
      <w:pPr>
        <w:rPr>
          <w:sz w:val="24"/>
          <w:szCs w:val="24"/>
          <w:rtl/>
        </w:rPr>
      </w:pPr>
      <w:r>
        <w:rPr>
          <w:rFonts w:hint="cs"/>
          <w:sz w:val="24"/>
          <w:szCs w:val="24"/>
          <w:rtl/>
        </w:rPr>
        <w:t>داده تست روی سطر های تعیین شده و همه ستون ها تعریف میشود و داده اموزشی میشه بقیه سطرها به همرام تمام ستون ها.</w:t>
      </w:r>
      <w:r w:rsidR="00471F0E">
        <w:rPr>
          <w:rFonts w:hint="cs"/>
          <w:sz w:val="24"/>
          <w:szCs w:val="24"/>
          <w:rtl/>
        </w:rPr>
        <w:t xml:space="preserve"> ابتدا ستون </w:t>
      </w:r>
      <w:r w:rsidR="00471F0E">
        <w:rPr>
          <w:sz w:val="24"/>
          <w:szCs w:val="24"/>
        </w:rPr>
        <w:t xml:space="preserve">duration </w:t>
      </w:r>
      <w:r w:rsidR="00471F0E">
        <w:rPr>
          <w:rFonts w:hint="cs"/>
          <w:sz w:val="24"/>
          <w:szCs w:val="24"/>
          <w:rtl/>
        </w:rPr>
        <w:t xml:space="preserve"> را حذف میکنم. چون در اد</w:t>
      </w:r>
      <w:r w:rsidR="00544C67">
        <w:rPr>
          <w:rFonts w:hint="cs"/>
          <w:sz w:val="24"/>
          <w:szCs w:val="24"/>
          <w:rtl/>
        </w:rPr>
        <w:t>ا</w:t>
      </w:r>
      <w:r w:rsidR="00471F0E">
        <w:rPr>
          <w:rFonts w:hint="cs"/>
          <w:sz w:val="24"/>
          <w:szCs w:val="24"/>
          <w:rtl/>
        </w:rPr>
        <w:t>مه گفته شده که این ستون د</w:t>
      </w:r>
      <w:r w:rsidR="00544C67">
        <w:rPr>
          <w:rFonts w:hint="cs"/>
          <w:sz w:val="24"/>
          <w:szCs w:val="24"/>
          <w:rtl/>
        </w:rPr>
        <w:t>ر</w:t>
      </w:r>
      <w:bookmarkStart w:id="0" w:name="_GoBack"/>
      <w:bookmarkEnd w:id="0"/>
      <w:r w:rsidR="00471F0E">
        <w:rPr>
          <w:rFonts w:hint="cs"/>
          <w:sz w:val="24"/>
          <w:szCs w:val="24"/>
          <w:rtl/>
        </w:rPr>
        <w:t xml:space="preserve"> نظر گرفته نشود.</w:t>
      </w:r>
    </w:p>
    <w:p w:rsidR="00471F0E" w:rsidRPr="001F2F9D" w:rsidRDefault="00471F0E" w:rsidP="00471F0E">
      <w:pPr>
        <w:jc w:val="right"/>
        <w:rPr>
          <w:sz w:val="24"/>
          <w:szCs w:val="24"/>
        </w:rPr>
      </w:pPr>
      <w:r w:rsidRPr="00471F0E">
        <w:rPr>
          <w:sz w:val="24"/>
          <w:szCs w:val="24"/>
        </w:rPr>
        <w:t>d=</w:t>
      </w:r>
      <w:proofErr w:type="gramStart"/>
      <w:r w:rsidRPr="00471F0E">
        <w:rPr>
          <w:sz w:val="24"/>
          <w:szCs w:val="24"/>
        </w:rPr>
        <w:t>d[</w:t>
      </w:r>
      <w:proofErr w:type="gramEnd"/>
      <w:r w:rsidRPr="00471F0E">
        <w:rPr>
          <w:sz w:val="24"/>
          <w:szCs w:val="24"/>
        </w:rPr>
        <w:t>,-12]</w:t>
      </w:r>
    </w:p>
    <w:p w:rsidR="001F2F9D" w:rsidRPr="001F2F9D" w:rsidRDefault="001F2F9D" w:rsidP="001F2F9D">
      <w:pPr>
        <w:jc w:val="right"/>
        <w:rPr>
          <w:sz w:val="24"/>
          <w:szCs w:val="24"/>
        </w:rPr>
      </w:pPr>
      <w:proofErr w:type="spellStart"/>
      <w:r w:rsidRPr="001F2F9D">
        <w:rPr>
          <w:sz w:val="24"/>
          <w:szCs w:val="24"/>
        </w:rPr>
        <w:t>dtest</w:t>
      </w:r>
      <w:proofErr w:type="spellEnd"/>
      <w:r w:rsidRPr="001F2F9D">
        <w:rPr>
          <w:sz w:val="24"/>
          <w:szCs w:val="24"/>
        </w:rPr>
        <w:t>=d[s,]</w:t>
      </w:r>
    </w:p>
    <w:p w:rsidR="001F2F9D" w:rsidRPr="001F2F9D" w:rsidRDefault="001F2F9D" w:rsidP="001F2F9D">
      <w:pPr>
        <w:jc w:val="right"/>
        <w:rPr>
          <w:sz w:val="24"/>
          <w:szCs w:val="24"/>
        </w:rPr>
      </w:pPr>
      <w:proofErr w:type="spellStart"/>
      <w:r w:rsidRPr="001F2F9D">
        <w:rPr>
          <w:sz w:val="24"/>
          <w:szCs w:val="24"/>
        </w:rPr>
        <w:t>dtrain</w:t>
      </w:r>
      <w:proofErr w:type="spellEnd"/>
      <w:r w:rsidRPr="001F2F9D">
        <w:rPr>
          <w:sz w:val="24"/>
          <w:szCs w:val="24"/>
        </w:rPr>
        <w:t>=d[-s,]</w:t>
      </w:r>
    </w:p>
    <w:p w:rsidR="001F2F9D" w:rsidRDefault="001F2F9D" w:rsidP="001F2F9D">
      <w:pPr>
        <w:jc w:val="right"/>
        <w:rPr>
          <w:sz w:val="24"/>
          <w:szCs w:val="24"/>
        </w:rPr>
      </w:pPr>
      <w:proofErr w:type="spellStart"/>
      <w:r w:rsidRPr="001F2F9D">
        <w:rPr>
          <w:sz w:val="24"/>
          <w:szCs w:val="24"/>
        </w:rPr>
        <w:t>str</w:t>
      </w:r>
      <w:proofErr w:type="spellEnd"/>
      <w:r w:rsidRPr="001F2F9D">
        <w:rPr>
          <w:sz w:val="24"/>
          <w:szCs w:val="24"/>
        </w:rPr>
        <w:t>(</w:t>
      </w:r>
      <w:proofErr w:type="spellStart"/>
      <w:r w:rsidRPr="001F2F9D">
        <w:rPr>
          <w:sz w:val="24"/>
          <w:szCs w:val="24"/>
        </w:rPr>
        <w:t>dtrain$day</w:t>
      </w:r>
      <w:proofErr w:type="spellEnd"/>
      <w:r w:rsidRPr="001F2F9D">
        <w:rPr>
          <w:sz w:val="24"/>
          <w:szCs w:val="24"/>
        </w:rPr>
        <w:t>)</w:t>
      </w:r>
    </w:p>
    <w:p w:rsidR="001F2F9D" w:rsidRPr="001F2F9D" w:rsidRDefault="001F2F9D" w:rsidP="001F2F9D">
      <w:pPr>
        <w:rPr>
          <w:sz w:val="24"/>
          <w:szCs w:val="24"/>
          <w:rtl/>
        </w:rPr>
      </w:pPr>
      <w:r>
        <w:rPr>
          <w:rFonts w:hint="cs"/>
          <w:sz w:val="24"/>
          <w:szCs w:val="24"/>
          <w:rtl/>
        </w:rPr>
        <w:t>ویژگی مربوط به روز به صورت عدد در نظر گرفته شده و میانگین...برای ان محاسبه شده در حالیکه باید فاکتور باشد (روز اول، روز دوم...)</w:t>
      </w:r>
    </w:p>
    <w:p w:rsidR="001F2F9D" w:rsidRPr="001F2F9D" w:rsidRDefault="001F2F9D" w:rsidP="001F2F9D">
      <w:pPr>
        <w:jc w:val="right"/>
        <w:rPr>
          <w:sz w:val="24"/>
          <w:szCs w:val="24"/>
          <w:rtl/>
        </w:rPr>
      </w:pPr>
    </w:p>
    <w:p w:rsidR="001F2F9D" w:rsidRDefault="001F2F9D" w:rsidP="00C76A4D">
      <w:pPr>
        <w:jc w:val="right"/>
        <w:rPr>
          <w:sz w:val="24"/>
          <w:szCs w:val="24"/>
          <w:rtl/>
        </w:rPr>
      </w:pPr>
      <w:proofErr w:type="spellStart"/>
      <w:r w:rsidRPr="001F2F9D">
        <w:rPr>
          <w:sz w:val="24"/>
          <w:szCs w:val="24"/>
        </w:rPr>
        <w:t>dtrain$day</w:t>
      </w:r>
      <w:proofErr w:type="spellEnd"/>
      <w:r w:rsidRPr="001F2F9D">
        <w:rPr>
          <w:sz w:val="24"/>
          <w:szCs w:val="24"/>
        </w:rPr>
        <w:t>=factor(</w:t>
      </w:r>
      <w:proofErr w:type="spellStart"/>
      <w:r w:rsidRPr="001F2F9D">
        <w:rPr>
          <w:sz w:val="24"/>
          <w:szCs w:val="24"/>
        </w:rPr>
        <w:t>dtrain$day</w:t>
      </w:r>
      <w:proofErr w:type="spellEnd"/>
      <w:r w:rsidRPr="001F2F9D">
        <w:rPr>
          <w:sz w:val="24"/>
          <w:szCs w:val="24"/>
        </w:rPr>
        <w:t>)</w:t>
      </w:r>
    </w:p>
    <w:p w:rsidR="001F2F9D" w:rsidRDefault="001F2F9D" w:rsidP="001F2F9D">
      <w:pPr>
        <w:rPr>
          <w:sz w:val="24"/>
          <w:szCs w:val="24"/>
          <w:rtl/>
        </w:rPr>
      </w:pPr>
      <w:r>
        <w:rPr>
          <w:rFonts w:hint="cs"/>
          <w:sz w:val="24"/>
          <w:szCs w:val="24"/>
          <w:rtl/>
        </w:rPr>
        <w:t xml:space="preserve">حال میخواهیم مدل را پیدا کنیم وپس از تعیین ویژگی های تاثیر گذار مدل را فیت کنیم و متغیر پاسخ را برای داده تست با استفاده از مدل فیت شده پیش بینی کنیم. سپس لیبل های واقعی متغیر پاسخ در داده تست را با لیبل های پیش بینی شده مقایسه کنیم و درصد تطبیق را پیدا کنیم. </w:t>
      </w:r>
    </w:p>
    <w:p w:rsidR="001F2F9D" w:rsidRDefault="001F2F9D" w:rsidP="001F2F9D">
      <w:pPr>
        <w:rPr>
          <w:sz w:val="24"/>
          <w:szCs w:val="24"/>
          <w:rtl/>
        </w:rPr>
      </w:pPr>
      <w:r>
        <w:rPr>
          <w:rFonts w:hint="cs"/>
          <w:sz w:val="24"/>
          <w:szCs w:val="24"/>
          <w:rtl/>
        </w:rPr>
        <w:t xml:space="preserve">در روش </w:t>
      </w:r>
      <w:r>
        <w:rPr>
          <w:sz w:val="24"/>
          <w:szCs w:val="24"/>
        </w:rPr>
        <w:t>backward step</w:t>
      </w:r>
      <w:r>
        <w:rPr>
          <w:rFonts w:hint="cs"/>
          <w:sz w:val="24"/>
          <w:szCs w:val="24"/>
          <w:rtl/>
        </w:rPr>
        <w:t xml:space="preserve"> از مدل کامل استفاده میکنیم. سپس در هر مرحله متغیری که حذف آن باعث میشه مقدار  </w:t>
      </w:r>
    </w:p>
    <w:p w:rsidR="00FC3E59" w:rsidRDefault="00FC3E59" w:rsidP="00471F0E">
      <w:pPr>
        <w:rPr>
          <w:sz w:val="24"/>
          <w:szCs w:val="24"/>
          <w:rtl/>
        </w:rPr>
      </w:pPr>
      <w:r>
        <w:rPr>
          <w:sz w:val="24"/>
          <w:szCs w:val="24"/>
        </w:rPr>
        <w:t>AIC</w:t>
      </w:r>
      <w:r>
        <w:rPr>
          <w:rFonts w:hint="cs"/>
          <w:sz w:val="24"/>
          <w:szCs w:val="24"/>
          <w:rtl/>
        </w:rPr>
        <w:t xml:space="preserve"> مدل </w:t>
      </w:r>
      <w:proofErr w:type="gramStart"/>
      <w:r>
        <w:rPr>
          <w:rFonts w:hint="cs"/>
          <w:sz w:val="24"/>
          <w:szCs w:val="24"/>
          <w:rtl/>
        </w:rPr>
        <w:t>جدید(</w:t>
      </w:r>
      <w:proofErr w:type="gramEnd"/>
      <w:r>
        <w:rPr>
          <w:rFonts w:hint="cs"/>
          <w:sz w:val="24"/>
          <w:szCs w:val="24"/>
          <w:rtl/>
        </w:rPr>
        <w:t xml:space="preserve">یعنی بدون یک متغیر تعیین شده) از </w:t>
      </w:r>
      <w:r>
        <w:rPr>
          <w:sz w:val="24"/>
          <w:szCs w:val="24"/>
        </w:rPr>
        <w:t>AIC</w:t>
      </w:r>
      <w:r>
        <w:rPr>
          <w:rFonts w:hint="cs"/>
          <w:sz w:val="24"/>
          <w:szCs w:val="24"/>
          <w:rtl/>
        </w:rPr>
        <w:t xml:space="preserve"> مدل کامل کمتر ش</w:t>
      </w:r>
      <w:r w:rsidR="00471F0E">
        <w:rPr>
          <w:rFonts w:hint="cs"/>
          <w:sz w:val="24"/>
          <w:szCs w:val="24"/>
          <w:rtl/>
        </w:rPr>
        <w:t>ود را حذف میکنیم. در پایان متغی</w:t>
      </w:r>
      <w:r>
        <w:rPr>
          <w:rFonts w:hint="cs"/>
          <w:sz w:val="24"/>
          <w:szCs w:val="24"/>
          <w:rtl/>
        </w:rPr>
        <w:t>ر هایی که باقی میماند را در مدل قرار میدهیم.</w:t>
      </w:r>
    </w:p>
    <w:p w:rsidR="00FC3E59" w:rsidRPr="001F2F9D" w:rsidRDefault="00FC3E59" w:rsidP="001F2F9D">
      <w:pPr>
        <w:rPr>
          <w:sz w:val="24"/>
          <w:szCs w:val="24"/>
          <w:rtl/>
        </w:rPr>
      </w:pPr>
      <w:r>
        <w:rPr>
          <w:rFonts w:hint="cs"/>
          <w:sz w:val="24"/>
          <w:szCs w:val="24"/>
          <w:rtl/>
        </w:rPr>
        <w:t>چون متغیر پاسخ از نوع کیفی با دو سطح است (سرمایه گذاری کردن و سرمایه گذاری نکردن) پس توزیع آن برنولی است و از رگرسیون لاجیستیک استفاده میکنیم.</w:t>
      </w:r>
    </w:p>
    <w:p w:rsidR="001F2F9D" w:rsidRPr="001F2F9D" w:rsidRDefault="001F2F9D" w:rsidP="001F2F9D">
      <w:pPr>
        <w:jc w:val="right"/>
        <w:rPr>
          <w:sz w:val="24"/>
          <w:szCs w:val="24"/>
        </w:rPr>
      </w:pPr>
      <w:r w:rsidRPr="001F2F9D">
        <w:rPr>
          <w:sz w:val="24"/>
          <w:szCs w:val="24"/>
        </w:rPr>
        <w:t>m=</w:t>
      </w:r>
      <w:proofErr w:type="spellStart"/>
      <w:r w:rsidRPr="001F2F9D">
        <w:rPr>
          <w:sz w:val="24"/>
          <w:szCs w:val="24"/>
        </w:rPr>
        <w:t>glm</w:t>
      </w:r>
      <w:proofErr w:type="spellEnd"/>
      <w:r w:rsidRPr="001F2F9D">
        <w:rPr>
          <w:sz w:val="24"/>
          <w:szCs w:val="24"/>
        </w:rPr>
        <w:t>(</w:t>
      </w:r>
      <w:proofErr w:type="spellStart"/>
      <w:r w:rsidRPr="001F2F9D">
        <w:rPr>
          <w:sz w:val="24"/>
          <w:szCs w:val="24"/>
        </w:rPr>
        <w:t>deposit~</w:t>
      </w:r>
      <w:proofErr w:type="gramStart"/>
      <w:r w:rsidRPr="001F2F9D">
        <w:rPr>
          <w:sz w:val="24"/>
          <w:szCs w:val="24"/>
        </w:rPr>
        <w:t>.,family</w:t>
      </w:r>
      <w:proofErr w:type="spellEnd"/>
      <w:proofErr w:type="gramEnd"/>
      <w:r w:rsidRPr="001F2F9D">
        <w:rPr>
          <w:sz w:val="24"/>
          <w:szCs w:val="24"/>
        </w:rPr>
        <w:t>=</w:t>
      </w:r>
      <w:proofErr w:type="spellStart"/>
      <w:r w:rsidRPr="001F2F9D">
        <w:rPr>
          <w:sz w:val="24"/>
          <w:szCs w:val="24"/>
        </w:rPr>
        <w:t>binomial,data</w:t>
      </w:r>
      <w:proofErr w:type="spellEnd"/>
      <w:r w:rsidRPr="001F2F9D">
        <w:rPr>
          <w:sz w:val="24"/>
          <w:szCs w:val="24"/>
        </w:rPr>
        <w:t>=</w:t>
      </w:r>
      <w:proofErr w:type="spellStart"/>
      <w:r w:rsidRPr="001F2F9D">
        <w:rPr>
          <w:sz w:val="24"/>
          <w:szCs w:val="24"/>
        </w:rPr>
        <w:t>dtrain</w:t>
      </w:r>
      <w:proofErr w:type="spellEnd"/>
      <w:r w:rsidRPr="001F2F9D">
        <w:rPr>
          <w:sz w:val="24"/>
          <w:szCs w:val="24"/>
        </w:rPr>
        <w:t>)</w:t>
      </w:r>
    </w:p>
    <w:p w:rsidR="001F2F9D" w:rsidRDefault="001F2F9D" w:rsidP="00FC3E59">
      <w:pPr>
        <w:jc w:val="right"/>
        <w:rPr>
          <w:sz w:val="24"/>
          <w:szCs w:val="24"/>
          <w:rtl/>
        </w:rPr>
      </w:pPr>
      <w:proofErr w:type="spellStart"/>
      <w:r w:rsidRPr="001F2F9D">
        <w:rPr>
          <w:sz w:val="24"/>
          <w:szCs w:val="24"/>
        </w:rPr>
        <w:lastRenderedPageBreak/>
        <w:t>stb</w:t>
      </w:r>
      <w:proofErr w:type="spellEnd"/>
      <w:r w:rsidRPr="001F2F9D">
        <w:rPr>
          <w:sz w:val="24"/>
          <w:szCs w:val="24"/>
        </w:rPr>
        <w:t>=</w:t>
      </w:r>
      <w:proofErr w:type="gramStart"/>
      <w:r w:rsidRPr="001F2F9D">
        <w:rPr>
          <w:sz w:val="24"/>
          <w:szCs w:val="24"/>
        </w:rPr>
        <w:t>step(</w:t>
      </w:r>
      <w:proofErr w:type="spellStart"/>
      <w:proofErr w:type="gramEnd"/>
      <w:r w:rsidRPr="001F2F9D">
        <w:rPr>
          <w:sz w:val="24"/>
          <w:szCs w:val="24"/>
        </w:rPr>
        <w:t>m,direction</w:t>
      </w:r>
      <w:proofErr w:type="spellEnd"/>
      <w:r w:rsidRPr="001F2F9D">
        <w:rPr>
          <w:sz w:val="24"/>
          <w:szCs w:val="24"/>
        </w:rPr>
        <w:t xml:space="preserve"> ="backward")</w:t>
      </w:r>
    </w:p>
    <w:p w:rsidR="00C76A4D" w:rsidRDefault="00C76A4D" w:rsidP="00FC3E59">
      <w:pPr>
        <w:jc w:val="right"/>
        <w:rPr>
          <w:sz w:val="24"/>
          <w:szCs w:val="24"/>
        </w:rPr>
      </w:pPr>
      <w:r>
        <w:rPr>
          <w:sz w:val="24"/>
          <w:szCs w:val="24"/>
        </w:rPr>
        <w:t>output:</w:t>
      </w:r>
    </w:p>
    <w:p w:rsidR="00C76A4D" w:rsidRDefault="00471F0E" w:rsidP="00C76A4D">
      <w:pPr>
        <w:jc w:val="center"/>
        <w:rPr>
          <w:sz w:val="24"/>
          <w:szCs w:val="24"/>
        </w:rPr>
      </w:pPr>
      <w:r>
        <w:rPr>
          <w:noProof/>
          <w:sz w:val="24"/>
          <w:szCs w:val="24"/>
        </w:rPr>
        <w:drawing>
          <wp:inline distT="0" distB="0" distL="0" distR="0">
            <wp:extent cx="51435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 step output.jpg"/>
                    <pic:cNvPicPr/>
                  </pic:nvPicPr>
                  <pic:blipFill>
                    <a:blip r:embed="rId5">
                      <a:extLst>
                        <a:ext uri="{28A0092B-C50C-407E-A947-70E740481C1C}">
                          <a14:useLocalDpi xmlns:a14="http://schemas.microsoft.com/office/drawing/2010/main" val="0"/>
                        </a:ext>
                      </a:extLst>
                    </a:blip>
                    <a:stretch>
                      <a:fillRect/>
                    </a:stretch>
                  </pic:blipFill>
                  <pic:spPr>
                    <a:xfrm>
                      <a:off x="0" y="0"/>
                      <a:ext cx="5143500" cy="2686050"/>
                    </a:xfrm>
                    <a:prstGeom prst="rect">
                      <a:avLst/>
                    </a:prstGeom>
                  </pic:spPr>
                </pic:pic>
              </a:graphicData>
            </a:graphic>
          </wp:inline>
        </w:drawing>
      </w:r>
    </w:p>
    <w:p w:rsidR="00FC3E59" w:rsidRPr="001F2F9D" w:rsidRDefault="00FC3E59" w:rsidP="00471F0E">
      <w:pPr>
        <w:jc w:val="both"/>
        <w:rPr>
          <w:sz w:val="24"/>
          <w:szCs w:val="24"/>
        </w:rPr>
      </w:pPr>
      <w:r>
        <w:rPr>
          <w:rFonts w:hint="cs"/>
          <w:sz w:val="24"/>
          <w:szCs w:val="24"/>
          <w:rtl/>
        </w:rPr>
        <w:t xml:space="preserve">روی متغیر های تعیین شده در مرحله  </w:t>
      </w:r>
      <w:r>
        <w:rPr>
          <w:sz w:val="24"/>
          <w:szCs w:val="24"/>
        </w:rPr>
        <w:t xml:space="preserve">backward step </w:t>
      </w:r>
      <w:r w:rsidR="002639BC">
        <w:rPr>
          <w:rFonts w:hint="cs"/>
          <w:sz w:val="24"/>
          <w:szCs w:val="24"/>
          <w:rtl/>
        </w:rPr>
        <w:t xml:space="preserve"> مدل فیت شده است. این روش خود یک  رگرسیون است پس:</w:t>
      </w:r>
    </w:p>
    <w:p w:rsidR="001F2F9D" w:rsidRDefault="001F2F9D" w:rsidP="001F2F9D">
      <w:pPr>
        <w:jc w:val="right"/>
        <w:rPr>
          <w:sz w:val="24"/>
          <w:szCs w:val="24"/>
          <w:rtl/>
        </w:rPr>
      </w:pPr>
      <w:r w:rsidRPr="001F2F9D">
        <w:rPr>
          <w:sz w:val="24"/>
          <w:szCs w:val="24"/>
        </w:rPr>
        <w:t>summary(</w:t>
      </w:r>
      <w:proofErr w:type="spellStart"/>
      <w:r w:rsidRPr="001F2F9D">
        <w:rPr>
          <w:sz w:val="24"/>
          <w:szCs w:val="24"/>
        </w:rPr>
        <w:t>stb</w:t>
      </w:r>
      <w:proofErr w:type="spellEnd"/>
      <w:r w:rsidRPr="001F2F9D">
        <w:rPr>
          <w:sz w:val="24"/>
          <w:szCs w:val="24"/>
        </w:rPr>
        <w:t>)</w:t>
      </w:r>
    </w:p>
    <w:p w:rsidR="00C76A4D" w:rsidRDefault="00C76A4D" w:rsidP="00D22ADE">
      <w:pPr>
        <w:jc w:val="center"/>
        <w:rPr>
          <w:sz w:val="24"/>
          <w:szCs w:val="24"/>
          <w:rtl/>
        </w:rPr>
      </w:pPr>
    </w:p>
    <w:p w:rsidR="00D22ADE" w:rsidRDefault="002639BC" w:rsidP="002639BC">
      <w:pPr>
        <w:jc w:val="right"/>
        <w:rPr>
          <w:sz w:val="24"/>
          <w:szCs w:val="24"/>
          <w:rtl/>
        </w:rPr>
      </w:pPr>
      <w:r>
        <w:rPr>
          <w:noProof/>
          <w:sz w:val="24"/>
          <w:szCs w:val="24"/>
          <w:rtl/>
        </w:rPr>
        <w:drawing>
          <wp:inline distT="0" distB="0" distL="0" distR="0">
            <wp:extent cx="26289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effisients2.jpg"/>
                    <pic:cNvPicPr/>
                  </pic:nvPicPr>
                  <pic:blipFill>
                    <a:blip r:embed="rId6">
                      <a:extLst>
                        <a:ext uri="{28A0092B-C50C-407E-A947-70E740481C1C}">
                          <a14:useLocalDpi xmlns:a14="http://schemas.microsoft.com/office/drawing/2010/main" val="0"/>
                        </a:ext>
                      </a:extLst>
                    </a:blip>
                    <a:stretch>
                      <a:fillRect/>
                    </a:stretch>
                  </pic:blipFill>
                  <pic:spPr>
                    <a:xfrm>
                      <a:off x="0" y="0"/>
                      <a:ext cx="2666571" cy="3014385"/>
                    </a:xfrm>
                    <a:prstGeom prst="rect">
                      <a:avLst/>
                    </a:prstGeom>
                  </pic:spPr>
                </pic:pic>
              </a:graphicData>
            </a:graphic>
          </wp:inline>
        </w:drawing>
      </w:r>
      <w:r>
        <w:rPr>
          <w:noProof/>
          <w:sz w:val="24"/>
          <w:szCs w:val="24"/>
          <w:rtl/>
        </w:rPr>
        <w:drawing>
          <wp:inline distT="0" distB="0" distL="0" distR="0">
            <wp:extent cx="3048000" cy="31118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effisients1.jpg"/>
                    <pic:cNvPicPr/>
                  </pic:nvPicPr>
                  <pic:blipFill>
                    <a:blip r:embed="rId7">
                      <a:extLst>
                        <a:ext uri="{28A0092B-C50C-407E-A947-70E740481C1C}">
                          <a14:useLocalDpi xmlns:a14="http://schemas.microsoft.com/office/drawing/2010/main" val="0"/>
                        </a:ext>
                      </a:extLst>
                    </a:blip>
                    <a:stretch>
                      <a:fillRect/>
                    </a:stretch>
                  </pic:blipFill>
                  <pic:spPr>
                    <a:xfrm>
                      <a:off x="0" y="0"/>
                      <a:ext cx="3057028" cy="3121080"/>
                    </a:xfrm>
                    <a:prstGeom prst="rect">
                      <a:avLst/>
                    </a:prstGeom>
                  </pic:spPr>
                </pic:pic>
              </a:graphicData>
            </a:graphic>
          </wp:inline>
        </w:drawing>
      </w:r>
    </w:p>
    <w:p w:rsidR="00D22ADE" w:rsidRDefault="00D22ADE" w:rsidP="00D22ADE">
      <w:pPr>
        <w:jc w:val="center"/>
        <w:rPr>
          <w:sz w:val="24"/>
          <w:szCs w:val="24"/>
          <w:rtl/>
        </w:rPr>
      </w:pPr>
    </w:p>
    <w:p w:rsidR="00FC3E59" w:rsidRDefault="00FC3E59" w:rsidP="00C76A4D">
      <w:pPr>
        <w:rPr>
          <w:sz w:val="24"/>
          <w:szCs w:val="24"/>
          <w:rtl/>
        </w:rPr>
      </w:pPr>
      <w:r>
        <w:rPr>
          <w:rFonts w:hint="cs"/>
          <w:sz w:val="24"/>
          <w:szCs w:val="24"/>
          <w:rtl/>
        </w:rPr>
        <w:t>توصیف ضرایب:</w:t>
      </w:r>
      <w:r w:rsidR="00C76A4D">
        <w:rPr>
          <w:rFonts w:hint="cs"/>
          <w:sz w:val="24"/>
          <w:szCs w:val="24"/>
          <w:rtl/>
        </w:rPr>
        <w:t xml:space="preserve"> </w:t>
      </w:r>
      <w:r w:rsidR="00D22ADE">
        <w:rPr>
          <w:rFonts w:hint="cs"/>
          <w:sz w:val="24"/>
          <w:szCs w:val="24"/>
          <w:rtl/>
        </w:rPr>
        <w:t>دو نمونه از ضرایب را توصیف میکنم.</w:t>
      </w:r>
    </w:p>
    <w:p w:rsidR="00D22ADE" w:rsidRDefault="00D22ADE" w:rsidP="002639BC">
      <w:pPr>
        <w:rPr>
          <w:sz w:val="24"/>
          <w:szCs w:val="24"/>
        </w:rPr>
      </w:pPr>
      <w:r>
        <w:rPr>
          <w:rFonts w:hint="cs"/>
          <w:sz w:val="24"/>
          <w:szCs w:val="24"/>
          <w:rtl/>
        </w:rPr>
        <w:t xml:space="preserve">ضریب </w:t>
      </w:r>
      <w:proofErr w:type="spellStart"/>
      <w:r>
        <w:rPr>
          <w:sz w:val="24"/>
          <w:szCs w:val="24"/>
        </w:rPr>
        <w:t>jobbluecolor</w:t>
      </w:r>
      <w:proofErr w:type="spellEnd"/>
      <w:r>
        <w:rPr>
          <w:rFonts w:hint="cs"/>
          <w:sz w:val="24"/>
          <w:szCs w:val="24"/>
          <w:rtl/>
        </w:rPr>
        <w:t xml:space="preserve"> برابر است با </w:t>
      </w:r>
      <w:r w:rsidR="002639BC">
        <w:rPr>
          <w:sz w:val="24"/>
          <w:szCs w:val="24"/>
        </w:rPr>
        <w:t>4.491e-02</w:t>
      </w:r>
    </w:p>
    <w:p w:rsidR="00950EE1" w:rsidRDefault="00D22ADE" w:rsidP="00950EE1">
      <w:pPr>
        <w:jc w:val="both"/>
        <w:rPr>
          <w:sz w:val="24"/>
          <w:szCs w:val="24"/>
          <w:rtl/>
        </w:rPr>
      </w:pPr>
      <w:r>
        <w:rPr>
          <w:rFonts w:hint="cs"/>
          <w:sz w:val="24"/>
          <w:szCs w:val="24"/>
          <w:rtl/>
        </w:rPr>
        <w:lastRenderedPageBreak/>
        <w:t xml:space="preserve">متغیر شغل یک متغیر کیفی است با 12 سطح که سطح اول ان یعنی  </w:t>
      </w:r>
      <w:r>
        <w:rPr>
          <w:sz w:val="24"/>
          <w:szCs w:val="24"/>
        </w:rPr>
        <w:t>job admin</w:t>
      </w:r>
      <w:r>
        <w:rPr>
          <w:rFonts w:hint="cs"/>
          <w:sz w:val="24"/>
          <w:szCs w:val="24"/>
          <w:rtl/>
        </w:rPr>
        <w:t xml:space="preserve"> به عنوان مبنا در نظر گرفته شده است.</w:t>
      </w:r>
      <w:r w:rsidR="00950EE1">
        <w:rPr>
          <w:rFonts w:hint="cs"/>
          <w:sz w:val="24"/>
          <w:szCs w:val="24"/>
          <w:rtl/>
        </w:rPr>
        <w:t xml:space="preserve"> در حقیقت 11 متغیر به متغیر ها اصافه میکنیم که نشان دهنده 11 سطح شغل به غیر از ادمین هستند.</w:t>
      </w:r>
    </w:p>
    <w:p w:rsidR="00950EE1" w:rsidRDefault="00950EE1" w:rsidP="00950EE1">
      <w:pPr>
        <w:jc w:val="both"/>
        <w:rPr>
          <w:sz w:val="24"/>
          <w:szCs w:val="24"/>
          <w:rtl/>
        </w:rPr>
      </w:pPr>
      <w:proofErr w:type="spellStart"/>
      <w:r>
        <w:rPr>
          <w:sz w:val="24"/>
          <w:szCs w:val="24"/>
        </w:rPr>
        <w:t>e_i</w:t>
      </w:r>
      <w:proofErr w:type="spellEnd"/>
      <w:proofErr w:type="gramStart"/>
      <w:r>
        <w:rPr>
          <w:sz w:val="24"/>
          <w:szCs w:val="24"/>
        </w:rPr>
        <w:t>=(</w:t>
      </w:r>
      <w:proofErr w:type="gramEnd"/>
      <w:r>
        <w:rPr>
          <w:sz w:val="24"/>
          <w:szCs w:val="24"/>
        </w:rPr>
        <w:t>0,0,….,1,0,…0)</w:t>
      </w:r>
      <w:r>
        <w:rPr>
          <w:rFonts w:hint="cs"/>
          <w:sz w:val="24"/>
          <w:szCs w:val="24"/>
          <w:rtl/>
        </w:rPr>
        <w:t xml:space="preserve"> نشان دهنده سطح </w:t>
      </w:r>
      <w:proofErr w:type="spellStart"/>
      <w:r>
        <w:rPr>
          <w:sz w:val="24"/>
          <w:szCs w:val="24"/>
        </w:rPr>
        <w:t>i</w:t>
      </w:r>
      <w:proofErr w:type="spellEnd"/>
      <w:r>
        <w:rPr>
          <w:rFonts w:hint="cs"/>
          <w:sz w:val="24"/>
          <w:szCs w:val="24"/>
          <w:rtl/>
        </w:rPr>
        <w:t xml:space="preserve"> ام است و بردار تمام صفر یعنی فرد شغل ادمین داشته.</w:t>
      </w:r>
    </w:p>
    <w:p w:rsidR="00D22ADE" w:rsidRDefault="00D22ADE" w:rsidP="002639BC">
      <w:pPr>
        <w:jc w:val="both"/>
        <w:rPr>
          <w:sz w:val="24"/>
          <w:szCs w:val="24"/>
          <w:rtl/>
        </w:rPr>
      </w:pPr>
      <w:r>
        <w:rPr>
          <w:rFonts w:hint="cs"/>
          <w:sz w:val="24"/>
          <w:szCs w:val="24"/>
          <w:rtl/>
        </w:rPr>
        <w:t>احتمال سپرده گذاری کردن</w:t>
      </w:r>
      <w:r w:rsidR="006B5EC3">
        <w:rPr>
          <w:rFonts w:hint="cs"/>
          <w:sz w:val="24"/>
          <w:szCs w:val="24"/>
          <w:rtl/>
        </w:rPr>
        <w:t xml:space="preserve"> به سپرده گذاری نکردن</w:t>
      </w:r>
      <w:r>
        <w:rPr>
          <w:rFonts w:hint="cs"/>
          <w:sz w:val="24"/>
          <w:szCs w:val="24"/>
          <w:rtl/>
        </w:rPr>
        <w:t xml:space="preserve"> </w:t>
      </w:r>
      <w:r w:rsidR="006B5EC3">
        <w:rPr>
          <w:rFonts w:hint="cs"/>
          <w:sz w:val="24"/>
          <w:szCs w:val="24"/>
          <w:rtl/>
        </w:rPr>
        <w:t>در</w:t>
      </w:r>
      <w:del w:id="1" w:author="2016" w:date="2020-01-13T10:09:00Z">
        <w:r w:rsidR="006B5EC3" w:rsidDel="006B5EC3">
          <w:rPr>
            <w:rFonts w:hint="cs"/>
            <w:sz w:val="24"/>
            <w:szCs w:val="24"/>
            <w:rtl/>
          </w:rPr>
          <w:delText xml:space="preserve"> </w:delText>
        </w:r>
      </w:del>
      <w:proofErr w:type="spellStart"/>
      <w:r>
        <w:rPr>
          <w:sz w:val="24"/>
          <w:szCs w:val="24"/>
        </w:rPr>
        <w:t>jobbluecolor</w:t>
      </w:r>
      <w:proofErr w:type="spellEnd"/>
      <w:r w:rsidR="006B5EC3">
        <w:rPr>
          <w:rFonts w:hint="cs"/>
          <w:sz w:val="24"/>
          <w:szCs w:val="24"/>
          <w:rtl/>
        </w:rPr>
        <w:t>،</w:t>
      </w:r>
      <w:r>
        <w:rPr>
          <w:rFonts w:hint="cs"/>
          <w:sz w:val="24"/>
          <w:szCs w:val="24"/>
          <w:rtl/>
        </w:rPr>
        <w:t xml:space="preserve"> </w:t>
      </w:r>
      <w:proofErr w:type="spellStart"/>
      <w:r w:rsidR="002639BC">
        <w:rPr>
          <w:sz w:val="24"/>
          <w:szCs w:val="24"/>
        </w:rPr>
        <w:t>exp</w:t>
      </w:r>
      <w:proofErr w:type="spellEnd"/>
      <w:r w:rsidR="002639BC">
        <w:rPr>
          <w:sz w:val="24"/>
          <w:szCs w:val="24"/>
        </w:rPr>
        <w:t>(4.491</w:t>
      </w:r>
      <w:r>
        <w:rPr>
          <w:sz w:val="24"/>
          <w:szCs w:val="24"/>
        </w:rPr>
        <w:t>e-02</w:t>
      </w:r>
      <w:r w:rsidR="002639BC">
        <w:rPr>
          <w:sz w:val="24"/>
          <w:szCs w:val="24"/>
        </w:rPr>
        <w:t>)=1.04</w:t>
      </w:r>
      <w:r>
        <w:rPr>
          <w:rFonts w:hint="cs"/>
          <w:sz w:val="24"/>
          <w:szCs w:val="24"/>
          <w:rtl/>
        </w:rPr>
        <w:t xml:space="preserve"> برابر احتمال سپرده گذاری کردن به سپرده گذاری نکردن </w:t>
      </w:r>
      <w:r>
        <w:rPr>
          <w:sz w:val="24"/>
          <w:szCs w:val="24"/>
        </w:rPr>
        <w:t>job admin</w:t>
      </w:r>
      <w:r>
        <w:rPr>
          <w:rFonts w:hint="cs"/>
          <w:sz w:val="24"/>
          <w:szCs w:val="24"/>
          <w:rtl/>
        </w:rPr>
        <w:t>.</w:t>
      </w:r>
      <w:r w:rsidR="006B5EC3">
        <w:rPr>
          <w:rFonts w:hint="cs"/>
          <w:sz w:val="24"/>
          <w:szCs w:val="24"/>
          <w:rtl/>
        </w:rPr>
        <w:t xml:space="preserve"> پس در حقیقت این مقدار برای </w:t>
      </w:r>
      <w:proofErr w:type="spellStart"/>
      <w:r w:rsidR="006B5EC3">
        <w:rPr>
          <w:sz w:val="24"/>
          <w:szCs w:val="24"/>
        </w:rPr>
        <w:t>jobbluecolor</w:t>
      </w:r>
      <w:proofErr w:type="spellEnd"/>
      <w:r w:rsidR="002639BC">
        <w:rPr>
          <w:rFonts w:hint="cs"/>
          <w:sz w:val="24"/>
          <w:szCs w:val="24"/>
          <w:rtl/>
        </w:rPr>
        <w:t xml:space="preserve"> ها</w:t>
      </w:r>
      <w:r w:rsidR="002639BC">
        <w:rPr>
          <w:sz w:val="24"/>
          <w:szCs w:val="24"/>
        </w:rPr>
        <w:t xml:space="preserve"> </w:t>
      </w:r>
      <w:r w:rsidR="002639BC">
        <w:rPr>
          <w:rFonts w:hint="cs"/>
          <w:sz w:val="24"/>
          <w:szCs w:val="24"/>
          <w:rtl/>
        </w:rPr>
        <w:t xml:space="preserve"> بیشتر</w:t>
      </w:r>
      <w:r w:rsidR="006B5EC3">
        <w:rPr>
          <w:rFonts w:hint="cs"/>
          <w:sz w:val="24"/>
          <w:szCs w:val="24"/>
          <w:rtl/>
        </w:rPr>
        <w:t xml:space="preserve"> از </w:t>
      </w:r>
      <w:r w:rsidR="006B5EC3">
        <w:rPr>
          <w:sz w:val="24"/>
          <w:szCs w:val="24"/>
        </w:rPr>
        <w:t>job admin</w:t>
      </w:r>
      <w:r w:rsidR="006B5EC3">
        <w:rPr>
          <w:rFonts w:hint="cs"/>
          <w:sz w:val="24"/>
          <w:szCs w:val="24"/>
          <w:rtl/>
        </w:rPr>
        <w:t xml:space="preserve"> ها است. پس اگر در این کمپین سراغ افرادی با شغل</w:t>
      </w:r>
      <w:r w:rsidR="002639BC">
        <w:rPr>
          <w:rFonts w:hint="cs"/>
          <w:sz w:val="24"/>
          <w:szCs w:val="24"/>
          <w:rtl/>
        </w:rPr>
        <w:t xml:space="preserve"> </w:t>
      </w:r>
      <w:proofErr w:type="spellStart"/>
      <w:r w:rsidR="002639BC">
        <w:rPr>
          <w:sz w:val="24"/>
          <w:szCs w:val="24"/>
        </w:rPr>
        <w:t>jobbluecolor</w:t>
      </w:r>
      <w:proofErr w:type="spellEnd"/>
      <w:r w:rsidR="006B5EC3">
        <w:rPr>
          <w:rFonts w:hint="cs"/>
          <w:sz w:val="24"/>
          <w:szCs w:val="24"/>
          <w:rtl/>
        </w:rPr>
        <w:t xml:space="preserve"> بروند بهتر است تا  </w:t>
      </w:r>
      <w:r w:rsidR="002639BC">
        <w:rPr>
          <w:sz w:val="24"/>
          <w:szCs w:val="24"/>
        </w:rPr>
        <w:t>job admin</w:t>
      </w:r>
    </w:p>
    <w:p w:rsidR="00D50ED1" w:rsidRDefault="006B5EC3" w:rsidP="00222273">
      <w:pPr>
        <w:jc w:val="both"/>
        <w:rPr>
          <w:sz w:val="24"/>
          <w:szCs w:val="24"/>
          <w:rtl/>
        </w:rPr>
      </w:pPr>
      <w:r>
        <w:rPr>
          <w:rFonts w:hint="cs"/>
          <w:sz w:val="24"/>
          <w:szCs w:val="24"/>
          <w:rtl/>
        </w:rPr>
        <w:t xml:space="preserve"> ها.</w:t>
      </w:r>
      <w:r w:rsidR="00D50ED1">
        <w:rPr>
          <w:rFonts w:hint="cs"/>
          <w:sz w:val="24"/>
          <w:szCs w:val="24"/>
          <w:rtl/>
        </w:rPr>
        <w:t xml:space="preserve"> </w:t>
      </w:r>
    </w:p>
    <w:p w:rsidR="00D50ED1" w:rsidRDefault="00D50ED1" w:rsidP="002639BC">
      <w:pPr>
        <w:jc w:val="both"/>
        <w:rPr>
          <w:sz w:val="24"/>
          <w:szCs w:val="24"/>
          <w:rtl/>
        </w:rPr>
      </w:pPr>
      <w:r>
        <w:rPr>
          <w:rFonts w:hint="cs"/>
          <w:sz w:val="24"/>
          <w:szCs w:val="24"/>
          <w:rtl/>
        </w:rPr>
        <w:t xml:space="preserve">توصیف مقدار پی: چون از الفا 0.05 </w:t>
      </w:r>
      <w:r w:rsidR="002639BC">
        <w:rPr>
          <w:rFonts w:hint="cs"/>
          <w:sz w:val="24"/>
          <w:szCs w:val="24"/>
          <w:rtl/>
        </w:rPr>
        <w:t xml:space="preserve">کمتر </w:t>
      </w:r>
      <w:r>
        <w:rPr>
          <w:rFonts w:hint="cs"/>
          <w:sz w:val="24"/>
          <w:szCs w:val="24"/>
          <w:rtl/>
        </w:rPr>
        <w:t xml:space="preserve">است پس </w:t>
      </w:r>
      <w:r w:rsidR="002639BC">
        <w:rPr>
          <w:rFonts w:hint="cs"/>
          <w:sz w:val="24"/>
          <w:szCs w:val="24"/>
          <w:rtl/>
        </w:rPr>
        <w:t xml:space="preserve">این متغیر در توصیف پاسخ تاثیر </w:t>
      </w:r>
      <w:r>
        <w:rPr>
          <w:rFonts w:hint="cs"/>
          <w:sz w:val="24"/>
          <w:szCs w:val="24"/>
          <w:rtl/>
        </w:rPr>
        <w:t>دارد و همچنین از</w:t>
      </w:r>
      <w:r w:rsidR="002639BC">
        <w:rPr>
          <w:rFonts w:hint="cs"/>
          <w:sz w:val="24"/>
          <w:szCs w:val="24"/>
          <w:rtl/>
        </w:rPr>
        <w:t xml:space="preserve"> نظر تاثیر با متغیر ادمین متفاوت </w:t>
      </w:r>
      <w:r>
        <w:rPr>
          <w:rFonts w:hint="cs"/>
          <w:sz w:val="24"/>
          <w:szCs w:val="24"/>
          <w:rtl/>
        </w:rPr>
        <w:t>است. (فرض اچ صفر: یکیسان بودن تاثیر ادمین و جاب کالر روی پاسخ)</w:t>
      </w:r>
    </w:p>
    <w:p w:rsidR="00D50ED1" w:rsidRDefault="00D50ED1" w:rsidP="006B5EC3">
      <w:pPr>
        <w:jc w:val="both"/>
        <w:rPr>
          <w:sz w:val="24"/>
          <w:szCs w:val="24"/>
          <w:rtl/>
        </w:rPr>
      </w:pPr>
    </w:p>
    <w:p w:rsidR="00D50ED1" w:rsidRDefault="00D50ED1" w:rsidP="002639BC">
      <w:pPr>
        <w:jc w:val="both"/>
        <w:rPr>
          <w:sz w:val="24"/>
          <w:szCs w:val="24"/>
          <w:rtl/>
        </w:rPr>
      </w:pPr>
      <w:r>
        <w:rPr>
          <w:rFonts w:hint="cs"/>
          <w:sz w:val="24"/>
          <w:szCs w:val="24"/>
          <w:rtl/>
        </w:rPr>
        <w:t xml:space="preserve">توصیف ضریب </w:t>
      </w:r>
      <w:r w:rsidR="002639BC">
        <w:rPr>
          <w:sz w:val="24"/>
          <w:szCs w:val="24"/>
        </w:rPr>
        <w:t>day3</w:t>
      </w:r>
    </w:p>
    <w:p w:rsidR="002639BC" w:rsidRDefault="00D50ED1" w:rsidP="002639BC">
      <w:pPr>
        <w:jc w:val="both"/>
        <w:rPr>
          <w:sz w:val="24"/>
          <w:szCs w:val="24"/>
          <w:rtl/>
        </w:rPr>
      </w:pPr>
      <w:r>
        <w:rPr>
          <w:rFonts w:hint="cs"/>
          <w:sz w:val="24"/>
          <w:szCs w:val="24"/>
          <w:rtl/>
        </w:rPr>
        <w:t xml:space="preserve">ضریب ان </w:t>
      </w:r>
      <w:r w:rsidR="002639BC">
        <w:rPr>
          <w:sz w:val="24"/>
          <w:szCs w:val="24"/>
        </w:rPr>
        <w:t>-2.546e-01</w:t>
      </w:r>
      <w:r w:rsidR="002639BC">
        <w:rPr>
          <w:rFonts w:hint="cs"/>
          <w:sz w:val="24"/>
          <w:szCs w:val="24"/>
          <w:rtl/>
        </w:rPr>
        <w:t xml:space="preserve"> </w:t>
      </w:r>
      <w:r>
        <w:rPr>
          <w:rFonts w:hint="cs"/>
          <w:sz w:val="24"/>
          <w:szCs w:val="24"/>
          <w:rtl/>
        </w:rPr>
        <w:t>است. یعنی احت</w:t>
      </w:r>
      <w:r w:rsidR="002639BC">
        <w:rPr>
          <w:rFonts w:hint="cs"/>
          <w:sz w:val="24"/>
          <w:szCs w:val="24"/>
          <w:rtl/>
        </w:rPr>
        <w:t xml:space="preserve">مال سپرده گذاری کردن به نکردن </w:t>
      </w:r>
      <w:r>
        <w:rPr>
          <w:rFonts w:hint="cs"/>
          <w:sz w:val="24"/>
          <w:szCs w:val="24"/>
          <w:rtl/>
        </w:rPr>
        <w:t xml:space="preserve"> افراد</w:t>
      </w:r>
      <w:r w:rsidR="002639BC">
        <w:rPr>
          <w:rFonts w:hint="cs"/>
          <w:sz w:val="24"/>
          <w:szCs w:val="24"/>
          <w:rtl/>
        </w:rPr>
        <w:t xml:space="preserve"> در روز سوم،</w:t>
      </w:r>
    </w:p>
    <w:p w:rsidR="00D50ED1" w:rsidRPr="002639BC" w:rsidRDefault="002639BC" w:rsidP="002639BC">
      <w:pPr>
        <w:jc w:val="both"/>
        <w:rPr>
          <w:sz w:val="24"/>
          <w:szCs w:val="24"/>
          <w:rtl/>
        </w:rPr>
      </w:pPr>
      <w:r>
        <w:rPr>
          <w:rFonts w:hint="cs"/>
          <w:sz w:val="24"/>
          <w:szCs w:val="24"/>
          <w:rtl/>
        </w:rPr>
        <w:t xml:space="preserve"> </w:t>
      </w:r>
      <w:proofErr w:type="spellStart"/>
      <w:r>
        <w:rPr>
          <w:sz w:val="24"/>
          <w:szCs w:val="24"/>
        </w:rPr>
        <w:t>exp</w:t>
      </w:r>
      <w:proofErr w:type="spellEnd"/>
      <w:r>
        <w:rPr>
          <w:sz w:val="24"/>
          <w:szCs w:val="24"/>
        </w:rPr>
        <w:t>(-2.546e-</w:t>
      </w:r>
      <w:proofErr w:type="gramStart"/>
      <w:r>
        <w:rPr>
          <w:sz w:val="24"/>
          <w:szCs w:val="24"/>
        </w:rPr>
        <w:t>01)=</w:t>
      </w:r>
      <w:proofErr w:type="gramEnd"/>
      <w:r>
        <w:rPr>
          <w:sz w:val="24"/>
          <w:szCs w:val="24"/>
        </w:rPr>
        <w:t>0.77</w:t>
      </w:r>
      <w:r>
        <w:rPr>
          <w:rFonts w:asciiTheme="minorBidi" w:hAnsiTheme="minorBidi" w:hint="cs"/>
          <w:color w:val="000000"/>
          <w:sz w:val="24"/>
          <w:szCs w:val="24"/>
          <w:rtl/>
        </w:rPr>
        <w:t xml:space="preserve"> </w:t>
      </w:r>
      <w:r w:rsidR="00D50ED1" w:rsidRPr="00D50ED1">
        <w:rPr>
          <w:rFonts w:asciiTheme="minorBidi" w:hAnsiTheme="minorBidi"/>
          <w:color w:val="000000"/>
          <w:sz w:val="24"/>
          <w:szCs w:val="24"/>
          <w:rtl/>
        </w:rPr>
        <w:t xml:space="preserve">برابر </w:t>
      </w:r>
      <w:r w:rsidR="00D50ED1">
        <w:rPr>
          <w:rFonts w:hint="cs"/>
          <w:sz w:val="24"/>
          <w:szCs w:val="24"/>
          <w:rtl/>
        </w:rPr>
        <w:t>احتمال سپرده گ</w:t>
      </w:r>
      <w:r>
        <w:rPr>
          <w:rFonts w:hint="cs"/>
          <w:sz w:val="24"/>
          <w:szCs w:val="24"/>
          <w:rtl/>
        </w:rPr>
        <w:t>ذاری کردن به نکردن افراد در روز اول</w:t>
      </w:r>
      <w:r w:rsidR="00D50ED1">
        <w:rPr>
          <w:rFonts w:hint="cs"/>
          <w:sz w:val="24"/>
          <w:szCs w:val="24"/>
          <w:rtl/>
        </w:rPr>
        <w:t xml:space="preserve"> است. (</w:t>
      </w:r>
      <w:r>
        <w:rPr>
          <w:rFonts w:hint="cs"/>
          <w:sz w:val="24"/>
          <w:szCs w:val="24"/>
          <w:rtl/>
        </w:rPr>
        <w:t xml:space="preserve">روز اول </w:t>
      </w:r>
      <w:r w:rsidR="00D50ED1">
        <w:rPr>
          <w:rFonts w:hint="cs"/>
          <w:sz w:val="24"/>
          <w:szCs w:val="24"/>
          <w:rtl/>
        </w:rPr>
        <w:t>را به عنوان مبنا در نظر گرفته)</w:t>
      </w:r>
    </w:p>
    <w:p w:rsidR="00D50ED1" w:rsidRDefault="002639BC" w:rsidP="0012194A">
      <w:pPr>
        <w:jc w:val="both"/>
        <w:rPr>
          <w:sz w:val="24"/>
          <w:szCs w:val="24"/>
          <w:rtl/>
        </w:rPr>
      </w:pPr>
      <w:r>
        <w:rPr>
          <w:rFonts w:hint="cs"/>
          <w:sz w:val="24"/>
          <w:szCs w:val="24"/>
          <w:rtl/>
        </w:rPr>
        <w:t xml:space="preserve">چون ضریب منفی </w:t>
      </w:r>
      <w:r w:rsidR="00D50ED1">
        <w:rPr>
          <w:rFonts w:hint="cs"/>
          <w:sz w:val="24"/>
          <w:szCs w:val="24"/>
          <w:rtl/>
        </w:rPr>
        <w:t>بود احتمال سپ</w:t>
      </w:r>
      <w:r>
        <w:rPr>
          <w:rFonts w:hint="cs"/>
          <w:sz w:val="24"/>
          <w:szCs w:val="24"/>
          <w:rtl/>
        </w:rPr>
        <w:t xml:space="preserve">رده گذاری کردن به نکردن افراد در روز سوم کمتر </w:t>
      </w:r>
      <w:r w:rsidR="00D50ED1">
        <w:rPr>
          <w:rFonts w:hint="cs"/>
          <w:sz w:val="24"/>
          <w:szCs w:val="24"/>
          <w:rtl/>
        </w:rPr>
        <w:t xml:space="preserve">است از </w:t>
      </w:r>
      <w:r>
        <w:rPr>
          <w:rFonts w:hint="cs"/>
          <w:sz w:val="24"/>
          <w:szCs w:val="24"/>
          <w:rtl/>
        </w:rPr>
        <w:t>روز اول.</w:t>
      </w:r>
      <w:r w:rsidR="0012194A">
        <w:rPr>
          <w:rFonts w:hint="cs"/>
          <w:sz w:val="24"/>
          <w:szCs w:val="24"/>
          <w:rtl/>
        </w:rPr>
        <w:t xml:space="preserve"> </w:t>
      </w:r>
    </w:p>
    <w:p w:rsidR="00D50ED1" w:rsidRDefault="00D50ED1" w:rsidP="00D50ED1">
      <w:pPr>
        <w:jc w:val="both"/>
        <w:rPr>
          <w:sz w:val="24"/>
          <w:szCs w:val="24"/>
          <w:rtl/>
        </w:rPr>
      </w:pPr>
    </w:p>
    <w:p w:rsidR="00950EE1" w:rsidRDefault="00D50ED1" w:rsidP="0012194A">
      <w:pPr>
        <w:jc w:val="both"/>
        <w:rPr>
          <w:sz w:val="24"/>
          <w:szCs w:val="24"/>
          <w:rtl/>
        </w:rPr>
      </w:pPr>
      <w:r>
        <w:rPr>
          <w:rFonts w:hint="cs"/>
          <w:sz w:val="24"/>
          <w:szCs w:val="24"/>
          <w:rtl/>
        </w:rPr>
        <w:t>توصیف مقدار پی:</w:t>
      </w:r>
      <w:r w:rsidR="00950EE1">
        <w:rPr>
          <w:rFonts w:hint="cs"/>
          <w:sz w:val="24"/>
          <w:szCs w:val="24"/>
          <w:rtl/>
        </w:rPr>
        <w:t xml:space="preserve"> چون از الفا 0.05 </w:t>
      </w:r>
      <w:r w:rsidR="0012194A">
        <w:rPr>
          <w:rFonts w:hint="cs"/>
          <w:sz w:val="24"/>
          <w:szCs w:val="24"/>
          <w:rtl/>
        </w:rPr>
        <w:t>بیشتر</w:t>
      </w:r>
      <w:r w:rsidR="00950EE1">
        <w:rPr>
          <w:rFonts w:hint="cs"/>
          <w:sz w:val="24"/>
          <w:szCs w:val="24"/>
          <w:rtl/>
        </w:rPr>
        <w:t xml:space="preserve"> است پس در توصیف متغیر پاسخ تاثیر گذار </w:t>
      </w:r>
      <w:r w:rsidR="0012194A">
        <w:rPr>
          <w:rFonts w:hint="cs"/>
          <w:sz w:val="24"/>
          <w:szCs w:val="24"/>
          <w:rtl/>
        </w:rPr>
        <w:t>نی</w:t>
      </w:r>
      <w:r w:rsidR="00950EE1">
        <w:rPr>
          <w:rFonts w:hint="cs"/>
          <w:sz w:val="24"/>
          <w:szCs w:val="24"/>
          <w:rtl/>
        </w:rPr>
        <w:t xml:space="preserve">ست و همچنین میزان تاثیر گذاری آن روی پاسخ با </w:t>
      </w:r>
      <w:r w:rsidR="0012194A">
        <w:rPr>
          <w:rFonts w:hint="cs"/>
          <w:sz w:val="24"/>
          <w:szCs w:val="24"/>
          <w:rtl/>
        </w:rPr>
        <w:t xml:space="preserve"> روز اول </w:t>
      </w:r>
      <w:r w:rsidR="00950EE1">
        <w:rPr>
          <w:rFonts w:hint="cs"/>
          <w:sz w:val="24"/>
          <w:szCs w:val="24"/>
          <w:rtl/>
        </w:rPr>
        <w:t>متفاوت است.( ی</w:t>
      </w:r>
      <w:r w:rsidR="0012194A">
        <w:rPr>
          <w:rFonts w:hint="cs"/>
          <w:sz w:val="24"/>
          <w:szCs w:val="24"/>
          <w:rtl/>
        </w:rPr>
        <w:t>عنی روز اول روی توصیف پاسخ تاثیر دار</w:t>
      </w:r>
      <w:r w:rsidR="00950EE1">
        <w:rPr>
          <w:rFonts w:hint="cs"/>
          <w:sz w:val="24"/>
          <w:szCs w:val="24"/>
          <w:rtl/>
        </w:rPr>
        <w:t>د.)</w:t>
      </w:r>
    </w:p>
    <w:p w:rsidR="00950EE1" w:rsidRDefault="00950EE1" w:rsidP="00D50ED1">
      <w:pPr>
        <w:jc w:val="both"/>
        <w:rPr>
          <w:sz w:val="24"/>
          <w:szCs w:val="24"/>
          <w:rtl/>
        </w:rPr>
      </w:pPr>
    </w:p>
    <w:p w:rsidR="006B5EC3" w:rsidRDefault="00950EE1" w:rsidP="00950EE1">
      <w:pPr>
        <w:jc w:val="both"/>
        <w:rPr>
          <w:sz w:val="24"/>
          <w:szCs w:val="24"/>
          <w:rtl/>
        </w:rPr>
      </w:pPr>
      <w:r>
        <w:rPr>
          <w:rFonts w:hint="cs"/>
          <w:sz w:val="24"/>
          <w:szCs w:val="24"/>
          <w:rtl/>
        </w:rPr>
        <w:t xml:space="preserve"> </w:t>
      </w:r>
    </w:p>
    <w:p w:rsidR="006B5EC3" w:rsidRDefault="006B5EC3" w:rsidP="006B5EC3">
      <w:pPr>
        <w:jc w:val="both"/>
        <w:rPr>
          <w:sz w:val="24"/>
          <w:szCs w:val="24"/>
          <w:rtl/>
        </w:rPr>
      </w:pPr>
    </w:p>
    <w:p w:rsidR="00FC3E59" w:rsidRPr="001F2F9D" w:rsidRDefault="00FC3E59" w:rsidP="006B5EC3">
      <w:pPr>
        <w:jc w:val="both"/>
        <w:rPr>
          <w:sz w:val="24"/>
          <w:szCs w:val="24"/>
          <w:rtl/>
        </w:rPr>
      </w:pPr>
      <w:r>
        <w:rPr>
          <w:rFonts w:hint="cs"/>
          <w:sz w:val="24"/>
          <w:szCs w:val="24"/>
          <w:rtl/>
        </w:rPr>
        <w:t>حال ابتدا متغیر روز در مدل تست را نیز به فاکتور تبدیل کرده و با استفاده از مدل فیت شده، متغیر پاسخ را پیش بینی می کنیم.</w:t>
      </w:r>
    </w:p>
    <w:p w:rsidR="001F2F9D" w:rsidRPr="001F2F9D" w:rsidRDefault="001F2F9D" w:rsidP="001F2F9D">
      <w:pPr>
        <w:jc w:val="right"/>
        <w:rPr>
          <w:sz w:val="24"/>
          <w:szCs w:val="24"/>
        </w:rPr>
      </w:pPr>
      <w:proofErr w:type="spellStart"/>
      <w:r w:rsidRPr="001F2F9D">
        <w:rPr>
          <w:sz w:val="24"/>
          <w:szCs w:val="24"/>
        </w:rPr>
        <w:t>dtest$day</w:t>
      </w:r>
      <w:proofErr w:type="spellEnd"/>
      <w:r w:rsidRPr="001F2F9D">
        <w:rPr>
          <w:sz w:val="24"/>
          <w:szCs w:val="24"/>
        </w:rPr>
        <w:t>=factor(</w:t>
      </w:r>
      <w:proofErr w:type="spellStart"/>
      <w:r w:rsidRPr="001F2F9D">
        <w:rPr>
          <w:sz w:val="24"/>
          <w:szCs w:val="24"/>
        </w:rPr>
        <w:t>dtest$day</w:t>
      </w:r>
      <w:proofErr w:type="spellEnd"/>
      <w:r w:rsidRPr="001F2F9D">
        <w:rPr>
          <w:sz w:val="24"/>
          <w:szCs w:val="24"/>
        </w:rPr>
        <w:t>)</w:t>
      </w:r>
    </w:p>
    <w:p w:rsidR="001F2F9D" w:rsidRPr="001F2F9D" w:rsidRDefault="001F2F9D" w:rsidP="001F2F9D">
      <w:pPr>
        <w:jc w:val="right"/>
        <w:rPr>
          <w:sz w:val="24"/>
          <w:szCs w:val="24"/>
        </w:rPr>
      </w:pPr>
      <w:r w:rsidRPr="001F2F9D">
        <w:rPr>
          <w:sz w:val="24"/>
          <w:szCs w:val="24"/>
        </w:rPr>
        <w:t>phat=</w:t>
      </w:r>
      <w:proofErr w:type="gramStart"/>
      <w:r w:rsidRPr="001F2F9D">
        <w:rPr>
          <w:sz w:val="24"/>
          <w:szCs w:val="24"/>
        </w:rPr>
        <w:t>predict(</w:t>
      </w:r>
      <w:proofErr w:type="spellStart"/>
      <w:proofErr w:type="gramEnd"/>
      <w:r w:rsidRPr="001F2F9D">
        <w:rPr>
          <w:sz w:val="24"/>
          <w:szCs w:val="24"/>
        </w:rPr>
        <w:t>stb,dtest,type</w:t>
      </w:r>
      <w:proofErr w:type="spellEnd"/>
      <w:r w:rsidRPr="001F2F9D">
        <w:rPr>
          <w:sz w:val="24"/>
          <w:szCs w:val="24"/>
        </w:rPr>
        <w:t xml:space="preserve"> ="response")</w:t>
      </w:r>
    </w:p>
    <w:p w:rsidR="00950EE1" w:rsidRDefault="00950EE1" w:rsidP="00950EE1">
      <w:pPr>
        <w:pStyle w:val="HTMLPreformatted"/>
        <w:shd w:val="clear" w:color="auto" w:fill="FFFFFF"/>
        <w:wordWrap w:val="0"/>
        <w:rPr>
          <w:rStyle w:val="gd15mcfcktb"/>
          <w:rFonts w:ascii="Lucida Console" w:hAnsi="Lucida Console"/>
          <w:color w:val="000000" w:themeColor="text1"/>
        </w:rPr>
      </w:pPr>
      <w:r w:rsidRPr="00950EE1">
        <w:rPr>
          <w:rStyle w:val="gd15mcfcktb"/>
          <w:rFonts w:ascii="Lucida Console" w:hAnsi="Lucida Console"/>
          <w:color w:val="000000" w:themeColor="text1"/>
        </w:rPr>
        <w:t>head(phat)</w:t>
      </w:r>
    </w:p>
    <w:p w:rsidR="00950EE1" w:rsidRDefault="00950EE1" w:rsidP="00950EE1">
      <w:pPr>
        <w:pStyle w:val="HTMLPreformatted"/>
        <w:shd w:val="clear" w:color="auto" w:fill="FFFFFF"/>
        <w:wordWrap w:val="0"/>
        <w:rPr>
          <w:rStyle w:val="gd15mcfcktb"/>
          <w:rFonts w:ascii="Lucida Console" w:hAnsi="Lucida Console"/>
          <w:color w:val="000000" w:themeColor="text1"/>
        </w:rPr>
      </w:pPr>
      <w:r>
        <w:rPr>
          <w:rStyle w:val="gd15mcfcktb"/>
          <w:rFonts w:ascii="Lucida Console" w:hAnsi="Lucida Console"/>
          <w:color w:val="000000" w:themeColor="text1"/>
        </w:rPr>
        <w:t>output:</w:t>
      </w:r>
    </w:p>
    <w:p w:rsidR="0012194A" w:rsidRPr="00950EE1" w:rsidRDefault="0012194A" w:rsidP="00950EE1">
      <w:pPr>
        <w:pStyle w:val="HTMLPreformatted"/>
        <w:shd w:val="clear" w:color="auto" w:fill="FFFFFF"/>
        <w:wordWrap w:val="0"/>
        <w:rPr>
          <w:rStyle w:val="gd15mcfcktb"/>
          <w:rFonts w:ascii="Lucida Console" w:hAnsi="Lucida Console"/>
          <w:color w:val="000000" w:themeColor="text1"/>
        </w:rPr>
      </w:pPr>
    </w:p>
    <w:p w:rsidR="0012194A" w:rsidRDefault="0012194A" w:rsidP="001219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themeColor="text1"/>
          <w:bdr w:val="none" w:sz="0" w:space="0" w:color="auto" w:frame="1"/>
        </w:rPr>
        <w:t xml:space="preserve">   </w:t>
      </w:r>
      <w:r>
        <w:rPr>
          <w:rStyle w:val="gd15mcfceub"/>
          <w:rFonts w:ascii="Lucida Console" w:hAnsi="Lucida Console"/>
          <w:color w:val="000000"/>
          <w:bdr w:val="none" w:sz="0" w:space="0" w:color="auto" w:frame="1"/>
        </w:rPr>
        <w:t xml:space="preserve">9642      2447      5216       195     10160 </w:t>
      </w:r>
    </w:p>
    <w:p w:rsidR="0012194A" w:rsidRDefault="0012194A" w:rsidP="0012194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0.4280931 0.5821136 0.4016065 0.2740148 0.5105177</w:t>
      </w:r>
    </w:p>
    <w:p w:rsidR="00950EE1" w:rsidRDefault="00950EE1" w:rsidP="0012194A">
      <w:pPr>
        <w:pStyle w:val="HTMLPreformatted"/>
        <w:shd w:val="clear" w:color="auto" w:fill="FFFFFF"/>
        <w:wordWrap w:val="0"/>
        <w:rPr>
          <w:sz w:val="24"/>
          <w:szCs w:val="24"/>
          <w:rtl/>
        </w:rPr>
      </w:pPr>
    </w:p>
    <w:p w:rsidR="00FC3E59" w:rsidRPr="001F2F9D" w:rsidRDefault="00FC3E59" w:rsidP="00FC3E59">
      <w:pPr>
        <w:rPr>
          <w:sz w:val="24"/>
          <w:szCs w:val="24"/>
        </w:rPr>
      </w:pPr>
      <w:r>
        <w:rPr>
          <w:rFonts w:hint="cs"/>
          <w:sz w:val="24"/>
          <w:szCs w:val="24"/>
          <w:rtl/>
        </w:rPr>
        <w:t>تمام مقادیری که از 0.5 بیشتر هستند را به عنوان سرمایه گذاری کردن در نظر گرفته و بقیه را به عنوان سرمایه گذاری نکردن.</w:t>
      </w:r>
    </w:p>
    <w:p w:rsidR="001F2F9D" w:rsidRPr="001F2F9D" w:rsidRDefault="001F2F9D" w:rsidP="001F2F9D">
      <w:pPr>
        <w:jc w:val="right"/>
        <w:rPr>
          <w:sz w:val="24"/>
          <w:szCs w:val="24"/>
        </w:rPr>
      </w:pPr>
      <w:proofErr w:type="spellStart"/>
      <w:r w:rsidRPr="001F2F9D">
        <w:rPr>
          <w:sz w:val="24"/>
          <w:szCs w:val="24"/>
        </w:rPr>
        <w:t>yes_no</w:t>
      </w:r>
      <w:proofErr w:type="spellEnd"/>
      <w:r w:rsidRPr="001F2F9D">
        <w:rPr>
          <w:sz w:val="24"/>
          <w:szCs w:val="24"/>
        </w:rPr>
        <w:t>=function(x</w:t>
      </w:r>
      <w:proofErr w:type="gramStart"/>
      <w:r w:rsidRPr="001F2F9D">
        <w:rPr>
          <w:sz w:val="24"/>
          <w:szCs w:val="24"/>
        </w:rPr>
        <w:t>){</w:t>
      </w:r>
      <w:proofErr w:type="gramEnd"/>
    </w:p>
    <w:p w:rsidR="001F2F9D" w:rsidRPr="001F2F9D" w:rsidRDefault="001F2F9D" w:rsidP="001F2F9D">
      <w:pPr>
        <w:jc w:val="right"/>
        <w:rPr>
          <w:sz w:val="24"/>
          <w:szCs w:val="24"/>
        </w:rPr>
      </w:pPr>
      <w:r w:rsidRPr="001F2F9D">
        <w:rPr>
          <w:rFonts w:cs="Arial"/>
          <w:sz w:val="24"/>
          <w:szCs w:val="24"/>
          <w:rtl/>
        </w:rPr>
        <w:t xml:space="preserve">  </w:t>
      </w:r>
      <w:r w:rsidRPr="001F2F9D">
        <w:rPr>
          <w:sz w:val="24"/>
          <w:szCs w:val="24"/>
        </w:rPr>
        <w:t>if (x&gt;=0.5) {</w:t>
      </w:r>
    </w:p>
    <w:p w:rsidR="001F2F9D" w:rsidRPr="001F2F9D" w:rsidRDefault="001F2F9D" w:rsidP="001F2F9D">
      <w:pPr>
        <w:jc w:val="right"/>
        <w:rPr>
          <w:sz w:val="24"/>
          <w:szCs w:val="24"/>
        </w:rPr>
      </w:pPr>
      <w:r w:rsidRPr="001F2F9D">
        <w:rPr>
          <w:rFonts w:cs="Arial"/>
          <w:sz w:val="24"/>
          <w:szCs w:val="24"/>
          <w:rtl/>
        </w:rPr>
        <w:t xml:space="preserve">    </w:t>
      </w:r>
      <w:r w:rsidRPr="001F2F9D">
        <w:rPr>
          <w:sz w:val="24"/>
          <w:szCs w:val="24"/>
        </w:rPr>
        <w:t>x="yes"</w:t>
      </w:r>
    </w:p>
    <w:p w:rsidR="001F2F9D" w:rsidRPr="001F2F9D" w:rsidRDefault="001F2F9D" w:rsidP="0012194A">
      <w:pPr>
        <w:jc w:val="right"/>
        <w:rPr>
          <w:sz w:val="24"/>
          <w:szCs w:val="24"/>
          <w:rtl/>
        </w:rPr>
      </w:pPr>
      <w:r w:rsidRPr="001F2F9D">
        <w:rPr>
          <w:rFonts w:cs="Arial"/>
          <w:sz w:val="24"/>
          <w:szCs w:val="24"/>
          <w:rtl/>
        </w:rPr>
        <w:lastRenderedPageBreak/>
        <w:t xml:space="preserve">  </w:t>
      </w:r>
      <w:r w:rsidR="0012194A">
        <w:rPr>
          <w:rFonts w:cs="Arial" w:hint="cs"/>
          <w:sz w:val="24"/>
          <w:szCs w:val="24"/>
          <w:rtl/>
        </w:rPr>
        <w:t>{</w:t>
      </w:r>
    </w:p>
    <w:p w:rsidR="001F2F9D" w:rsidRPr="001F2F9D" w:rsidRDefault="001F2F9D" w:rsidP="001F2F9D">
      <w:pPr>
        <w:jc w:val="right"/>
        <w:rPr>
          <w:sz w:val="24"/>
          <w:szCs w:val="24"/>
        </w:rPr>
      </w:pPr>
      <w:r w:rsidRPr="001F2F9D">
        <w:rPr>
          <w:rFonts w:cs="Arial"/>
          <w:sz w:val="24"/>
          <w:szCs w:val="24"/>
          <w:rtl/>
        </w:rPr>
        <w:t xml:space="preserve">  </w:t>
      </w:r>
      <w:proofErr w:type="gramStart"/>
      <w:r w:rsidRPr="001F2F9D">
        <w:rPr>
          <w:sz w:val="24"/>
          <w:szCs w:val="24"/>
        </w:rPr>
        <w:t>else{</w:t>
      </w:r>
      <w:proofErr w:type="gramEnd"/>
    </w:p>
    <w:p w:rsidR="001F2F9D" w:rsidRPr="001F2F9D" w:rsidRDefault="001F2F9D" w:rsidP="001F2F9D">
      <w:pPr>
        <w:jc w:val="right"/>
        <w:rPr>
          <w:sz w:val="24"/>
          <w:szCs w:val="24"/>
        </w:rPr>
      </w:pPr>
      <w:r w:rsidRPr="001F2F9D">
        <w:rPr>
          <w:rFonts w:cs="Arial"/>
          <w:sz w:val="24"/>
          <w:szCs w:val="24"/>
          <w:rtl/>
        </w:rPr>
        <w:t xml:space="preserve">    </w:t>
      </w:r>
      <w:r w:rsidRPr="001F2F9D">
        <w:rPr>
          <w:sz w:val="24"/>
          <w:szCs w:val="24"/>
        </w:rPr>
        <w:t>x="no"</w:t>
      </w:r>
    </w:p>
    <w:p w:rsidR="001F2F9D" w:rsidRPr="001F2F9D" w:rsidRDefault="001F2F9D" w:rsidP="0012194A">
      <w:pPr>
        <w:jc w:val="right"/>
        <w:rPr>
          <w:sz w:val="24"/>
          <w:szCs w:val="24"/>
          <w:rtl/>
        </w:rPr>
      </w:pPr>
      <w:r w:rsidRPr="001F2F9D">
        <w:rPr>
          <w:rFonts w:cs="Arial"/>
          <w:sz w:val="24"/>
          <w:szCs w:val="24"/>
          <w:rtl/>
        </w:rPr>
        <w:t xml:space="preserve">  </w:t>
      </w:r>
      <w:r w:rsidR="0012194A">
        <w:rPr>
          <w:rFonts w:cs="Arial" w:hint="cs"/>
          <w:sz w:val="24"/>
          <w:szCs w:val="24"/>
          <w:rtl/>
        </w:rPr>
        <w:t>{</w:t>
      </w:r>
    </w:p>
    <w:p w:rsidR="001F2F9D" w:rsidRPr="001F2F9D" w:rsidRDefault="001F2F9D" w:rsidP="001F2F9D">
      <w:pPr>
        <w:jc w:val="right"/>
        <w:rPr>
          <w:sz w:val="24"/>
          <w:szCs w:val="24"/>
        </w:rPr>
      </w:pPr>
      <w:r w:rsidRPr="001F2F9D">
        <w:rPr>
          <w:rFonts w:cs="Arial"/>
          <w:sz w:val="24"/>
          <w:szCs w:val="24"/>
          <w:rtl/>
        </w:rPr>
        <w:t xml:space="preserve">  </w:t>
      </w:r>
      <w:r w:rsidRPr="001F2F9D">
        <w:rPr>
          <w:sz w:val="24"/>
          <w:szCs w:val="24"/>
        </w:rPr>
        <w:t>return(x)</w:t>
      </w:r>
    </w:p>
    <w:p w:rsidR="001F2F9D" w:rsidRPr="001F2F9D" w:rsidRDefault="0012194A" w:rsidP="001F2F9D">
      <w:pPr>
        <w:jc w:val="right"/>
        <w:rPr>
          <w:sz w:val="24"/>
          <w:szCs w:val="24"/>
          <w:rtl/>
        </w:rPr>
      </w:pPr>
      <w:r>
        <w:rPr>
          <w:rFonts w:cs="Arial" w:hint="cs"/>
          <w:sz w:val="24"/>
          <w:szCs w:val="24"/>
          <w:rtl/>
        </w:rPr>
        <w:t>{</w:t>
      </w:r>
    </w:p>
    <w:p w:rsidR="001F2F9D" w:rsidRDefault="001F2F9D" w:rsidP="001F2F9D">
      <w:pPr>
        <w:jc w:val="right"/>
        <w:rPr>
          <w:sz w:val="24"/>
          <w:szCs w:val="24"/>
          <w:rtl/>
        </w:rPr>
      </w:pPr>
      <w:proofErr w:type="spellStart"/>
      <w:r w:rsidRPr="001F2F9D">
        <w:rPr>
          <w:sz w:val="24"/>
          <w:szCs w:val="24"/>
        </w:rPr>
        <w:t>yhat</w:t>
      </w:r>
      <w:proofErr w:type="spellEnd"/>
      <w:r w:rsidRPr="001F2F9D">
        <w:rPr>
          <w:sz w:val="24"/>
          <w:szCs w:val="24"/>
        </w:rPr>
        <w:t>=apply(</w:t>
      </w:r>
      <w:proofErr w:type="spellStart"/>
      <w:proofErr w:type="gramStart"/>
      <w:r w:rsidRPr="001F2F9D">
        <w:rPr>
          <w:sz w:val="24"/>
          <w:szCs w:val="24"/>
        </w:rPr>
        <w:t>as.matrix</w:t>
      </w:r>
      <w:proofErr w:type="spellEnd"/>
      <w:proofErr w:type="gramEnd"/>
      <w:r w:rsidRPr="001F2F9D">
        <w:rPr>
          <w:sz w:val="24"/>
          <w:szCs w:val="24"/>
        </w:rPr>
        <w:t>(phat), 1,yes_no)</w:t>
      </w:r>
    </w:p>
    <w:p w:rsidR="00950EE1" w:rsidRDefault="00950EE1" w:rsidP="00950EE1">
      <w:pPr>
        <w:pStyle w:val="HTMLPreformatted"/>
        <w:shd w:val="clear" w:color="auto" w:fill="FFFFFF"/>
        <w:wordWrap w:val="0"/>
        <w:rPr>
          <w:rStyle w:val="gd15mcfcktb"/>
          <w:rFonts w:ascii="Lucida Console" w:hAnsi="Lucida Console"/>
          <w:color w:val="000000" w:themeColor="text1"/>
        </w:rPr>
      </w:pPr>
      <w:r w:rsidRPr="00950EE1">
        <w:rPr>
          <w:rStyle w:val="gd15mcfcktb"/>
          <w:rFonts w:ascii="Lucida Console" w:hAnsi="Lucida Console"/>
          <w:color w:val="000000" w:themeColor="text1"/>
        </w:rPr>
        <w:t>head(</w:t>
      </w:r>
      <w:proofErr w:type="spellStart"/>
      <w:r w:rsidRPr="00950EE1">
        <w:rPr>
          <w:rStyle w:val="gd15mcfcktb"/>
          <w:rFonts w:ascii="Lucida Console" w:hAnsi="Lucida Console"/>
          <w:color w:val="000000" w:themeColor="text1"/>
        </w:rPr>
        <w:t>yhat</w:t>
      </w:r>
      <w:proofErr w:type="spellEnd"/>
      <w:r w:rsidRPr="00950EE1">
        <w:rPr>
          <w:rStyle w:val="gd15mcfcktb"/>
          <w:rFonts w:ascii="Lucida Console" w:hAnsi="Lucida Console"/>
          <w:color w:val="000000" w:themeColor="text1"/>
        </w:rPr>
        <w:t>)</w:t>
      </w:r>
    </w:p>
    <w:p w:rsidR="00950EE1" w:rsidRPr="00950EE1" w:rsidRDefault="00950EE1" w:rsidP="00950EE1">
      <w:pPr>
        <w:pStyle w:val="HTMLPreformatted"/>
        <w:shd w:val="clear" w:color="auto" w:fill="FFFFFF"/>
        <w:wordWrap w:val="0"/>
        <w:rPr>
          <w:rStyle w:val="gd15mcfcktb"/>
          <w:rFonts w:ascii="Lucida Console" w:hAnsi="Lucida Console"/>
          <w:color w:val="000000" w:themeColor="text1"/>
        </w:rPr>
      </w:pPr>
      <w:r>
        <w:rPr>
          <w:rStyle w:val="gd15mcfcktb"/>
          <w:rFonts w:ascii="Lucida Console" w:hAnsi="Lucida Console"/>
          <w:color w:val="000000" w:themeColor="text1"/>
        </w:rPr>
        <w:t>output</w:t>
      </w:r>
    </w:p>
    <w:p w:rsidR="0012194A" w:rsidRDefault="0012194A" w:rsidP="0012194A">
      <w:pPr>
        <w:pStyle w:val="HTMLPreformatted"/>
        <w:shd w:val="clear" w:color="auto" w:fill="FFFFFF"/>
        <w:wordWrap w:val="0"/>
        <w:rPr>
          <w:rStyle w:val="gd15mcfceub"/>
          <w:rFonts w:ascii="Lucida Console" w:hAnsi="Lucida Console"/>
          <w:color w:val="000000" w:themeColor="text1"/>
          <w:bdr w:val="none" w:sz="0" w:space="0" w:color="auto" w:frame="1"/>
        </w:rPr>
      </w:pPr>
    </w:p>
    <w:p w:rsidR="0012194A" w:rsidRDefault="0012194A" w:rsidP="0012194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9642  2447</w:t>
      </w:r>
      <w:proofErr w:type="gramEnd"/>
      <w:r>
        <w:rPr>
          <w:rStyle w:val="gd15mcfceub"/>
          <w:rFonts w:ascii="Lucida Console" w:hAnsi="Lucida Console"/>
          <w:color w:val="000000"/>
          <w:bdr w:val="none" w:sz="0" w:space="0" w:color="auto" w:frame="1"/>
        </w:rPr>
        <w:t xml:space="preserve">  5216   195 10160  7461 </w:t>
      </w:r>
    </w:p>
    <w:p w:rsidR="0012194A" w:rsidRDefault="0012194A" w:rsidP="001219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"yes</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no"  "no" "yes"  "no" </w:t>
      </w:r>
    </w:p>
    <w:p w:rsidR="0012194A" w:rsidRDefault="0012194A" w:rsidP="0012194A">
      <w:pPr>
        <w:pStyle w:val="HTMLPreformatted"/>
        <w:shd w:val="clear" w:color="auto" w:fill="FFFFFF"/>
        <w:wordWrap w:val="0"/>
        <w:rPr>
          <w:rFonts w:ascii="Lucida Console" w:hAnsi="Lucida Console"/>
          <w:color w:val="000000"/>
        </w:rPr>
      </w:pPr>
    </w:p>
    <w:p w:rsidR="001F2F9D" w:rsidRPr="001F2F9D" w:rsidRDefault="00FC3E59" w:rsidP="0012194A">
      <w:pPr>
        <w:rPr>
          <w:sz w:val="24"/>
          <w:szCs w:val="24"/>
        </w:rPr>
      </w:pPr>
      <w:r>
        <w:rPr>
          <w:rFonts w:hint="cs"/>
          <w:sz w:val="24"/>
          <w:szCs w:val="24"/>
          <w:rtl/>
        </w:rPr>
        <w:t>درصد داده هایی از تست که لیبل واقعی متغیر پاسخ آن ها با لیبل پیش بینی شده یکسان است.</w:t>
      </w:r>
    </w:p>
    <w:p w:rsidR="00950EE1" w:rsidRDefault="001F2F9D" w:rsidP="00950EE1">
      <w:pPr>
        <w:jc w:val="right"/>
        <w:rPr>
          <w:sz w:val="24"/>
          <w:szCs w:val="24"/>
        </w:rPr>
      </w:pPr>
      <w:r w:rsidRPr="001F2F9D">
        <w:rPr>
          <w:sz w:val="24"/>
          <w:szCs w:val="24"/>
        </w:rPr>
        <w:t>length(which(</w:t>
      </w:r>
      <w:proofErr w:type="spellStart"/>
      <w:r w:rsidRPr="001F2F9D">
        <w:rPr>
          <w:sz w:val="24"/>
          <w:szCs w:val="24"/>
        </w:rPr>
        <w:t>dtest$deposit</w:t>
      </w:r>
      <w:proofErr w:type="spellEnd"/>
      <w:r w:rsidRPr="001F2F9D">
        <w:rPr>
          <w:sz w:val="24"/>
          <w:szCs w:val="24"/>
        </w:rPr>
        <w:t>==</w:t>
      </w:r>
      <w:proofErr w:type="spellStart"/>
      <w:r w:rsidRPr="001F2F9D">
        <w:rPr>
          <w:sz w:val="24"/>
          <w:szCs w:val="24"/>
        </w:rPr>
        <w:t>yhat</w:t>
      </w:r>
      <w:proofErr w:type="spellEnd"/>
      <w:r w:rsidRPr="001F2F9D">
        <w:rPr>
          <w:sz w:val="24"/>
          <w:szCs w:val="24"/>
        </w:rPr>
        <w:t>))/length(</w:t>
      </w:r>
      <w:proofErr w:type="spellStart"/>
      <w:r w:rsidRPr="001F2F9D">
        <w:rPr>
          <w:sz w:val="24"/>
          <w:szCs w:val="24"/>
        </w:rPr>
        <w:t>dtest$deposit</w:t>
      </w:r>
      <w:proofErr w:type="spellEnd"/>
      <w:r w:rsidRPr="001F2F9D">
        <w:rPr>
          <w:sz w:val="24"/>
          <w:szCs w:val="24"/>
        </w:rPr>
        <w:t>)</w:t>
      </w:r>
    </w:p>
    <w:p w:rsidR="00950EE1" w:rsidRDefault="00950EE1" w:rsidP="00950EE1">
      <w:pPr>
        <w:jc w:val="right"/>
        <w:rPr>
          <w:sz w:val="24"/>
          <w:szCs w:val="24"/>
        </w:rPr>
      </w:pPr>
      <w:r>
        <w:rPr>
          <w:sz w:val="24"/>
          <w:szCs w:val="24"/>
        </w:rPr>
        <w:t>output: 0.71</w:t>
      </w:r>
    </w:p>
    <w:p w:rsidR="00950EE1" w:rsidRPr="001F2F9D" w:rsidRDefault="00950EE1" w:rsidP="004F2FE8">
      <w:pPr>
        <w:rPr>
          <w:sz w:val="24"/>
          <w:szCs w:val="24"/>
          <w:rtl/>
        </w:rPr>
      </w:pPr>
      <w:r>
        <w:rPr>
          <w:rFonts w:hint="cs"/>
          <w:sz w:val="24"/>
          <w:szCs w:val="24"/>
          <w:rtl/>
        </w:rPr>
        <w:t>یعنی از هر 100 داده 71 تا از آنها درست پیش بینی شده است.</w:t>
      </w:r>
    </w:p>
    <w:p w:rsidR="001F2F9D" w:rsidRPr="001F2F9D" w:rsidRDefault="001F2F9D" w:rsidP="001F2F9D">
      <w:pPr>
        <w:jc w:val="right"/>
        <w:rPr>
          <w:sz w:val="24"/>
          <w:szCs w:val="24"/>
          <w:rtl/>
        </w:rPr>
      </w:pPr>
    </w:p>
    <w:p w:rsidR="006625F4" w:rsidRPr="001F2F9D" w:rsidRDefault="006625F4" w:rsidP="001F2F9D">
      <w:pPr>
        <w:jc w:val="right"/>
        <w:rPr>
          <w:sz w:val="24"/>
          <w:szCs w:val="24"/>
        </w:rPr>
      </w:pPr>
    </w:p>
    <w:sectPr w:rsidR="006625F4" w:rsidRPr="001F2F9D" w:rsidSect="006D08D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2016">
    <w15:presenceInfo w15:providerId="None" w15:userId="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56"/>
    <w:rsid w:val="0012194A"/>
    <w:rsid w:val="001F2F9D"/>
    <w:rsid w:val="00222273"/>
    <w:rsid w:val="002639BC"/>
    <w:rsid w:val="00471F0E"/>
    <w:rsid w:val="004F2FE8"/>
    <w:rsid w:val="00544C67"/>
    <w:rsid w:val="006625F4"/>
    <w:rsid w:val="006B5EC3"/>
    <w:rsid w:val="006D08D0"/>
    <w:rsid w:val="00950EE1"/>
    <w:rsid w:val="00C76A4D"/>
    <w:rsid w:val="00D22ADE"/>
    <w:rsid w:val="00D50ED1"/>
    <w:rsid w:val="00E76756"/>
    <w:rsid w:val="00FC3E5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AC2"/>
  <w15:chartTrackingRefBased/>
  <w15:docId w15:val="{4C911648-E924-4162-A768-B63AB843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0ED1"/>
    <w:rPr>
      <w:rFonts w:ascii="Courier New" w:eastAsia="Times New Roman" w:hAnsi="Courier New" w:cs="Courier New"/>
      <w:sz w:val="20"/>
      <w:szCs w:val="20"/>
    </w:rPr>
  </w:style>
  <w:style w:type="character" w:customStyle="1" w:styleId="gd15mcfceub">
    <w:name w:val="gd15mcfceub"/>
    <w:basedOn w:val="DefaultParagraphFont"/>
    <w:rsid w:val="00D50ED1"/>
  </w:style>
  <w:style w:type="character" w:customStyle="1" w:styleId="gd15mcfcktb">
    <w:name w:val="gd15mcfcktb"/>
    <w:basedOn w:val="DefaultParagraphFont"/>
    <w:rsid w:val="00950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689">
      <w:bodyDiv w:val="1"/>
      <w:marLeft w:val="0"/>
      <w:marRight w:val="0"/>
      <w:marTop w:val="0"/>
      <w:marBottom w:val="0"/>
      <w:divBdr>
        <w:top w:val="none" w:sz="0" w:space="0" w:color="auto"/>
        <w:left w:val="none" w:sz="0" w:space="0" w:color="auto"/>
        <w:bottom w:val="none" w:sz="0" w:space="0" w:color="auto"/>
        <w:right w:val="none" w:sz="0" w:space="0" w:color="auto"/>
      </w:divBdr>
    </w:div>
    <w:div w:id="80101052">
      <w:bodyDiv w:val="1"/>
      <w:marLeft w:val="0"/>
      <w:marRight w:val="0"/>
      <w:marTop w:val="0"/>
      <w:marBottom w:val="0"/>
      <w:divBdr>
        <w:top w:val="none" w:sz="0" w:space="0" w:color="auto"/>
        <w:left w:val="none" w:sz="0" w:space="0" w:color="auto"/>
        <w:bottom w:val="none" w:sz="0" w:space="0" w:color="auto"/>
        <w:right w:val="none" w:sz="0" w:space="0" w:color="auto"/>
      </w:divBdr>
    </w:div>
    <w:div w:id="160971873">
      <w:bodyDiv w:val="1"/>
      <w:marLeft w:val="0"/>
      <w:marRight w:val="0"/>
      <w:marTop w:val="0"/>
      <w:marBottom w:val="0"/>
      <w:divBdr>
        <w:top w:val="none" w:sz="0" w:space="0" w:color="auto"/>
        <w:left w:val="none" w:sz="0" w:space="0" w:color="auto"/>
        <w:bottom w:val="none" w:sz="0" w:space="0" w:color="auto"/>
        <w:right w:val="none" w:sz="0" w:space="0" w:color="auto"/>
      </w:divBdr>
    </w:div>
    <w:div w:id="273556377">
      <w:bodyDiv w:val="1"/>
      <w:marLeft w:val="0"/>
      <w:marRight w:val="0"/>
      <w:marTop w:val="0"/>
      <w:marBottom w:val="0"/>
      <w:divBdr>
        <w:top w:val="none" w:sz="0" w:space="0" w:color="auto"/>
        <w:left w:val="none" w:sz="0" w:space="0" w:color="auto"/>
        <w:bottom w:val="none" w:sz="0" w:space="0" w:color="auto"/>
        <w:right w:val="none" w:sz="0" w:space="0" w:color="auto"/>
      </w:divBdr>
    </w:div>
    <w:div w:id="369964859">
      <w:bodyDiv w:val="1"/>
      <w:marLeft w:val="0"/>
      <w:marRight w:val="0"/>
      <w:marTop w:val="0"/>
      <w:marBottom w:val="0"/>
      <w:divBdr>
        <w:top w:val="none" w:sz="0" w:space="0" w:color="auto"/>
        <w:left w:val="none" w:sz="0" w:space="0" w:color="auto"/>
        <w:bottom w:val="none" w:sz="0" w:space="0" w:color="auto"/>
        <w:right w:val="none" w:sz="0" w:space="0" w:color="auto"/>
      </w:divBdr>
    </w:div>
    <w:div w:id="503208836">
      <w:bodyDiv w:val="1"/>
      <w:marLeft w:val="0"/>
      <w:marRight w:val="0"/>
      <w:marTop w:val="0"/>
      <w:marBottom w:val="0"/>
      <w:divBdr>
        <w:top w:val="none" w:sz="0" w:space="0" w:color="auto"/>
        <w:left w:val="none" w:sz="0" w:space="0" w:color="auto"/>
        <w:bottom w:val="none" w:sz="0" w:space="0" w:color="auto"/>
        <w:right w:val="none" w:sz="0" w:space="0" w:color="auto"/>
      </w:divBdr>
    </w:div>
    <w:div w:id="792600004">
      <w:bodyDiv w:val="1"/>
      <w:marLeft w:val="0"/>
      <w:marRight w:val="0"/>
      <w:marTop w:val="0"/>
      <w:marBottom w:val="0"/>
      <w:divBdr>
        <w:top w:val="none" w:sz="0" w:space="0" w:color="auto"/>
        <w:left w:val="none" w:sz="0" w:space="0" w:color="auto"/>
        <w:bottom w:val="none" w:sz="0" w:space="0" w:color="auto"/>
        <w:right w:val="none" w:sz="0" w:space="0" w:color="auto"/>
      </w:divBdr>
    </w:div>
    <w:div w:id="1518959727">
      <w:bodyDiv w:val="1"/>
      <w:marLeft w:val="0"/>
      <w:marRight w:val="0"/>
      <w:marTop w:val="0"/>
      <w:marBottom w:val="0"/>
      <w:divBdr>
        <w:top w:val="none" w:sz="0" w:space="0" w:color="auto"/>
        <w:left w:val="none" w:sz="0" w:space="0" w:color="auto"/>
        <w:bottom w:val="none" w:sz="0" w:space="0" w:color="auto"/>
        <w:right w:val="none" w:sz="0" w:space="0" w:color="auto"/>
      </w:divBdr>
    </w:div>
    <w:div w:id="1906143746">
      <w:bodyDiv w:val="1"/>
      <w:marLeft w:val="0"/>
      <w:marRight w:val="0"/>
      <w:marTop w:val="0"/>
      <w:marBottom w:val="0"/>
      <w:divBdr>
        <w:top w:val="none" w:sz="0" w:space="0" w:color="auto"/>
        <w:left w:val="none" w:sz="0" w:space="0" w:color="auto"/>
        <w:bottom w:val="none" w:sz="0" w:space="0" w:color="auto"/>
        <w:right w:val="none" w:sz="0" w:space="0" w:color="auto"/>
      </w:divBdr>
    </w:div>
    <w:div w:id="21433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dc:creator>
  <cp:keywords/>
  <dc:description/>
  <cp:lastModifiedBy>2016</cp:lastModifiedBy>
  <cp:revision>5</cp:revision>
  <dcterms:created xsi:type="dcterms:W3CDTF">2020-01-13T05:54:00Z</dcterms:created>
  <dcterms:modified xsi:type="dcterms:W3CDTF">2020-01-16T07:06:00Z</dcterms:modified>
</cp:coreProperties>
</file>